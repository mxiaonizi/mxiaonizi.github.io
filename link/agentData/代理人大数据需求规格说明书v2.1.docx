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194" w:rsidRDefault="00E0619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代理人大数据</w:t>
      </w:r>
    </w:p>
    <w:p w:rsidR="00233C94" w:rsidRDefault="00BD2C03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需求规格说明书</w:t>
      </w:r>
    </w:p>
    <w:p w:rsidR="00233C94" w:rsidRDefault="00233C94"/>
    <w:p w:rsidR="00233C94" w:rsidRDefault="00233C94"/>
    <w:p w:rsidR="00233C94" w:rsidRDefault="00233C94"/>
    <w:p w:rsidR="00233C94" w:rsidRDefault="00233C94"/>
    <w:p w:rsidR="00233C94" w:rsidRDefault="00233C94"/>
    <w:p w:rsidR="00233C94" w:rsidRDefault="00233C94"/>
    <w:p w:rsidR="00233C94" w:rsidRDefault="00233C94"/>
    <w:p w:rsidR="00233C94" w:rsidRDefault="00233C94"/>
    <w:p w:rsidR="00233C94" w:rsidRDefault="00233C94"/>
    <w:p w:rsidR="00233C94" w:rsidRDefault="00233C94"/>
    <w:p w:rsidR="00233C94" w:rsidRDefault="00233C94"/>
    <w:p w:rsidR="00233C94" w:rsidRDefault="00233C94"/>
    <w:p w:rsidR="00233C94" w:rsidRDefault="00233C94"/>
    <w:p w:rsidR="00233C94" w:rsidRDefault="00233C94"/>
    <w:p w:rsidR="00233C94" w:rsidRDefault="00233C94"/>
    <w:p w:rsidR="00233C94" w:rsidRDefault="00233C94"/>
    <w:p w:rsidR="00233C94" w:rsidRDefault="00233C94"/>
    <w:p w:rsidR="00233C94" w:rsidRDefault="00233C94"/>
    <w:p w:rsidR="00233C94" w:rsidRDefault="00233C94"/>
    <w:p w:rsidR="00233C94" w:rsidRDefault="00233C94"/>
    <w:p w:rsidR="00233C94" w:rsidRDefault="00233C94"/>
    <w:p w:rsidR="00233C94" w:rsidRDefault="00233C94"/>
    <w:p w:rsidR="00233C94" w:rsidRDefault="00233C94"/>
    <w:p w:rsidR="00233C94" w:rsidRDefault="00233C94"/>
    <w:p w:rsidR="00233C94" w:rsidRDefault="00233C94"/>
    <w:p w:rsidR="00233C94" w:rsidRDefault="00233C94"/>
    <w:p w:rsidR="00233C94" w:rsidRDefault="00233C94"/>
    <w:p w:rsidR="00233C94" w:rsidRDefault="00233C94"/>
    <w:p w:rsidR="00233C94" w:rsidRDefault="00233C94"/>
    <w:p w:rsidR="00233C94" w:rsidRDefault="00233C94"/>
    <w:p w:rsidR="00233C94" w:rsidRDefault="00233C94"/>
    <w:p w:rsidR="00233C94" w:rsidRDefault="00233C94"/>
    <w:p w:rsidR="00233C94" w:rsidRDefault="00233C94"/>
    <w:p w:rsidR="00233C94" w:rsidRDefault="00233C94"/>
    <w:p w:rsidR="00233C94" w:rsidRDefault="00233C94"/>
    <w:p w:rsidR="00233C94" w:rsidRDefault="00233C94"/>
    <w:p w:rsidR="00927A0D" w:rsidRDefault="00927A0D"/>
    <w:p w:rsidR="00233C94" w:rsidRDefault="00233C94"/>
    <w:p w:rsidR="00233C94" w:rsidRDefault="00233C94"/>
    <w:p w:rsidR="00233C94" w:rsidRPr="00734815" w:rsidRDefault="00233C94"/>
    <w:p w:rsidR="00233C94" w:rsidRDefault="00BD2C03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关于本文档</w:t>
      </w:r>
    </w:p>
    <w:tbl>
      <w:tblPr>
        <w:tblW w:w="8522" w:type="dxa"/>
        <w:tblLayout w:type="fixed"/>
        <w:tblLook w:val="04A0"/>
      </w:tblPr>
      <w:tblGrid>
        <w:gridCol w:w="828"/>
        <w:gridCol w:w="656"/>
        <w:gridCol w:w="816"/>
        <w:gridCol w:w="688"/>
        <w:gridCol w:w="1980"/>
        <w:gridCol w:w="1081"/>
        <w:gridCol w:w="2473"/>
        <w:tblGridChange w:id="0">
          <w:tblGrid>
            <w:gridCol w:w="828"/>
            <w:gridCol w:w="656"/>
            <w:gridCol w:w="816"/>
            <w:gridCol w:w="688"/>
            <w:gridCol w:w="1980"/>
            <w:gridCol w:w="1081"/>
            <w:gridCol w:w="2473"/>
          </w:tblGrid>
        </w:tblGridChange>
      </w:tblGrid>
      <w:tr w:rsidR="00233C94">
        <w:trPr>
          <w:cantSplit/>
        </w:trPr>
        <w:tc>
          <w:tcPr>
            <w:tcW w:w="1484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233C94" w:rsidRDefault="00BD2C03">
            <w:pPr>
              <w:pStyle w:val="ac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主</w:t>
            </w:r>
            <w:r>
              <w:rPr>
                <w:rFonts w:hint="eastAsia"/>
                <w:sz w:val="21"/>
              </w:rPr>
              <w:t xml:space="preserve">    </w:t>
            </w:r>
            <w:r>
              <w:rPr>
                <w:rFonts w:hint="eastAsia"/>
                <w:sz w:val="21"/>
              </w:rPr>
              <w:t>题</w:t>
            </w:r>
          </w:p>
        </w:tc>
        <w:tc>
          <w:tcPr>
            <w:tcW w:w="7038" w:type="dxa"/>
            <w:gridSpan w:val="5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33C94" w:rsidRDefault="00E06194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代理人大数据</w:t>
            </w:r>
          </w:p>
        </w:tc>
      </w:tr>
      <w:tr w:rsidR="00233C94">
        <w:trPr>
          <w:cantSplit/>
        </w:trPr>
        <w:tc>
          <w:tcPr>
            <w:tcW w:w="1484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233C94" w:rsidRDefault="00BD2C03">
            <w:pPr>
              <w:pStyle w:val="ac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说　　明</w:t>
            </w:r>
          </w:p>
        </w:tc>
        <w:tc>
          <w:tcPr>
            <w:tcW w:w="703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233C94" w:rsidRDefault="00E06194">
            <w:pPr>
              <w:pStyle w:val="ad"/>
              <w:rPr>
                <w:sz w:val="21"/>
              </w:rPr>
            </w:pPr>
            <w:r>
              <w:rPr>
                <w:rFonts w:hint="eastAsia"/>
                <w:sz w:val="21"/>
              </w:rPr>
              <w:t>针对个险营销、个险续期代理人</w:t>
            </w:r>
          </w:p>
        </w:tc>
      </w:tr>
      <w:tr w:rsidR="00233C94">
        <w:trPr>
          <w:cantSplit/>
        </w:trPr>
        <w:tc>
          <w:tcPr>
            <w:tcW w:w="1484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pct10" w:color="auto" w:fill="auto"/>
          </w:tcPr>
          <w:p w:rsidR="00233C94" w:rsidRDefault="00BD2C03">
            <w:pPr>
              <w:pStyle w:val="ac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适用对象</w:t>
            </w:r>
          </w:p>
        </w:tc>
        <w:tc>
          <w:tcPr>
            <w:tcW w:w="7038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233C94" w:rsidRDefault="00233C94">
            <w:pPr>
              <w:pStyle w:val="ad"/>
              <w:rPr>
                <w:sz w:val="21"/>
              </w:rPr>
            </w:pPr>
          </w:p>
        </w:tc>
      </w:tr>
      <w:tr w:rsidR="00233C94">
        <w:trPr>
          <w:cantSplit/>
        </w:trPr>
        <w:tc>
          <w:tcPr>
            <w:tcW w:w="8522" w:type="dxa"/>
            <w:gridSpan w:val="7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pct10" w:color="auto" w:fill="auto"/>
          </w:tcPr>
          <w:p w:rsidR="00233C94" w:rsidRDefault="00BD2C03">
            <w:pPr>
              <w:pStyle w:val="ac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修订历史</w:t>
            </w:r>
            <w:r>
              <w:rPr>
                <w:rFonts w:hint="eastAsia"/>
                <w:sz w:val="21"/>
              </w:rPr>
              <w:t xml:space="preserve"> </w:t>
            </w:r>
          </w:p>
        </w:tc>
      </w:tr>
      <w:tr w:rsidR="00233C94">
        <w:trPr>
          <w:cantSplit/>
        </w:trPr>
        <w:tc>
          <w:tcPr>
            <w:tcW w:w="828" w:type="dxa"/>
            <w:tcBorders>
              <w:top w:val="single" w:sz="6" w:space="0" w:color="auto"/>
              <w:left w:val="double" w:sz="4" w:space="0" w:color="auto"/>
              <w:bottom w:val="double" w:sz="6" w:space="0" w:color="auto"/>
              <w:right w:val="single" w:sz="6" w:space="0" w:color="auto"/>
            </w:tcBorders>
            <w:shd w:val="pct10" w:color="auto" w:fill="auto"/>
          </w:tcPr>
          <w:p w:rsidR="00233C94" w:rsidRDefault="00BD2C03">
            <w:pPr>
              <w:pStyle w:val="ac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版本</w:t>
            </w:r>
          </w:p>
        </w:tc>
        <w:tc>
          <w:tcPr>
            <w:tcW w:w="1472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10" w:color="auto" w:fill="auto"/>
          </w:tcPr>
          <w:p w:rsidR="00233C94" w:rsidRDefault="00BD2C03">
            <w:pPr>
              <w:pStyle w:val="ac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章节</w:t>
            </w:r>
          </w:p>
        </w:tc>
        <w:tc>
          <w:tcPr>
            <w:tcW w:w="68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10" w:color="auto" w:fill="auto"/>
          </w:tcPr>
          <w:p w:rsidR="00233C94" w:rsidRDefault="00BD2C03">
            <w:pPr>
              <w:pStyle w:val="ac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类型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10" w:color="auto" w:fill="auto"/>
          </w:tcPr>
          <w:p w:rsidR="00233C94" w:rsidRDefault="00BD2C03">
            <w:pPr>
              <w:pStyle w:val="ac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日期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10" w:color="auto" w:fill="auto"/>
          </w:tcPr>
          <w:p w:rsidR="00233C94" w:rsidRDefault="00BD2C03">
            <w:pPr>
              <w:pStyle w:val="ac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作者</w:t>
            </w:r>
          </w:p>
        </w:tc>
        <w:tc>
          <w:tcPr>
            <w:tcW w:w="247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4" w:space="0" w:color="auto"/>
            </w:tcBorders>
            <w:shd w:val="pct10" w:color="auto" w:fill="auto"/>
          </w:tcPr>
          <w:p w:rsidR="00233C94" w:rsidRDefault="00BD2C03">
            <w:pPr>
              <w:pStyle w:val="ac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说明</w:t>
            </w:r>
          </w:p>
        </w:tc>
      </w:tr>
      <w:tr w:rsidR="00233C94">
        <w:trPr>
          <w:cantSplit/>
          <w:trHeight w:val="390"/>
        </w:trPr>
        <w:tc>
          <w:tcPr>
            <w:tcW w:w="828" w:type="dxa"/>
            <w:tcBorders>
              <w:top w:val="double" w:sz="6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33C94" w:rsidRDefault="00BD2C03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472" w:type="dxa"/>
            <w:gridSpan w:val="2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33C94" w:rsidRDefault="00BD2C03">
            <w:pPr>
              <w:spacing w:line="360" w:lineRule="auto"/>
            </w:pPr>
            <w:r>
              <w:rPr>
                <w:rFonts w:hint="eastAsia"/>
              </w:rPr>
              <w:t>ALL</w:t>
            </w:r>
          </w:p>
        </w:tc>
        <w:tc>
          <w:tcPr>
            <w:tcW w:w="688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33C94" w:rsidRDefault="00BD2C03">
            <w:pPr>
              <w:spacing w:line="36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1980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33C94" w:rsidRDefault="00E06194">
            <w:pPr>
              <w:spacing w:line="360" w:lineRule="auto"/>
            </w:pPr>
            <w:r>
              <w:t>201</w:t>
            </w:r>
            <w:r>
              <w:rPr>
                <w:rFonts w:hint="eastAsia"/>
              </w:rPr>
              <w:t>5</w:t>
            </w:r>
            <w:r w:rsidR="00BD2C03">
              <w:t>/1</w:t>
            </w:r>
            <w:r>
              <w:rPr>
                <w:rFonts w:hint="eastAsia"/>
              </w:rPr>
              <w:t>0</w:t>
            </w:r>
            <w:r w:rsidR="00BD2C03">
              <w:rPr>
                <w:rFonts w:hint="eastAsia"/>
              </w:rPr>
              <w:t>/</w:t>
            </w:r>
            <w:r>
              <w:rPr>
                <w:rFonts w:hint="eastAsia"/>
              </w:rPr>
              <w:t>14</w:t>
            </w:r>
          </w:p>
        </w:tc>
        <w:tc>
          <w:tcPr>
            <w:tcW w:w="1081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233C94" w:rsidRDefault="00BD2C03">
            <w:pPr>
              <w:spacing w:line="360" w:lineRule="auto"/>
            </w:pPr>
            <w:r>
              <w:rPr>
                <w:rFonts w:hint="eastAsia"/>
              </w:rPr>
              <w:t>贾晓梅</w:t>
            </w:r>
          </w:p>
        </w:tc>
        <w:tc>
          <w:tcPr>
            <w:tcW w:w="2473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33C94" w:rsidRDefault="00233C94">
            <w:pPr>
              <w:spacing w:line="360" w:lineRule="auto"/>
            </w:pPr>
          </w:p>
        </w:tc>
      </w:tr>
      <w:tr w:rsidR="00927A0D">
        <w:trPr>
          <w:cantSplit/>
          <w:trHeight w:val="390"/>
        </w:trPr>
        <w:tc>
          <w:tcPr>
            <w:tcW w:w="8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27A0D" w:rsidRDefault="003A1685" w:rsidP="00F423A6">
            <w:pPr>
              <w:spacing w:line="360" w:lineRule="auto"/>
            </w:pPr>
            <w:r>
              <w:rPr>
                <w:rFonts w:hint="eastAsia"/>
              </w:rPr>
              <w:t>2.0</w:t>
            </w:r>
          </w:p>
        </w:tc>
        <w:tc>
          <w:tcPr>
            <w:tcW w:w="147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927A0D" w:rsidRDefault="00927A0D" w:rsidP="00F423A6">
            <w:pPr>
              <w:spacing w:line="360" w:lineRule="auto"/>
            </w:pPr>
            <w:r>
              <w:rPr>
                <w:rFonts w:hint="eastAsia"/>
              </w:rPr>
              <w:t>ALL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27A0D" w:rsidRDefault="00927A0D" w:rsidP="00F423A6">
            <w:pPr>
              <w:spacing w:line="360" w:lineRule="auto"/>
            </w:pPr>
            <w:r>
              <w:rPr>
                <w:rFonts w:hint="eastAsia"/>
              </w:rPr>
              <w:t>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27A0D" w:rsidRDefault="00927A0D" w:rsidP="00F423A6">
            <w:pPr>
              <w:spacing w:line="360" w:lineRule="auto"/>
            </w:pPr>
            <w:r>
              <w:t>201</w:t>
            </w:r>
            <w:r>
              <w:rPr>
                <w:rFonts w:hint="eastAsia"/>
              </w:rPr>
              <w:t>5</w:t>
            </w:r>
            <w:r>
              <w:t>/1</w:t>
            </w:r>
            <w:r>
              <w:rPr>
                <w:rFonts w:hint="eastAsia"/>
              </w:rPr>
              <w:t>0/15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927A0D" w:rsidRDefault="00927A0D" w:rsidP="00F423A6">
            <w:pPr>
              <w:spacing w:line="360" w:lineRule="auto"/>
            </w:pPr>
            <w:r>
              <w:rPr>
                <w:rFonts w:hint="eastAsia"/>
              </w:rPr>
              <w:t>杨榆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927A0D" w:rsidRDefault="00927A0D">
            <w:pPr>
              <w:spacing w:line="360" w:lineRule="auto"/>
            </w:pPr>
          </w:p>
        </w:tc>
      </w:tr>
      <w:tr w:rsidR="003A1685" w:rsidTr="00B1743A">
        <w:tblPrEx>
          <w:tblW w:w="8522" w:type="dxa"/>
          <w:tblLayout w:type="fixed"/>
          <w:tblPrExChange w:id="1" w:author="admin" w:date="2015-10-28T14:21:00Z">
            <w:tblPrEx>
              <w:tblW w:w="8522" w:type="dxa"/>
              <w:tblLayout w:type="fixed"/>
            </w:tblPrEx>
          </w:tblPrExChange>
        </w:tblPrEx>
        <w:trPr>
          <w:cantSplit/>
          <w:trHeight w:val="390"/>
          <w:trPrChange w:id="2" w:author="admin" w:date="2015-10-28T14:21:00Z">
            <w:trPr>
              <w:cantSplit/>
              <w:trHeight w:val="390"/>
            </w:trPr>
          </w:trPrChange>
        </w:trPr>
        <w:tc>
          <w:tcPr>
            <w:tcW w:w="8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  <w:vAlign w:val="center"/>
            <w:tcPrChange w:id="3" w:author="admin" w:date="2015-10-28T14:21:00Z">
              <w:tcPr>
                <w:tcW w:w="828" w:type="dxa"/>
                <w:tcBorders>
                  <w:top w:val="single" w:sz="4" w:space="0" w:color="auto"/>
                  <w:left w:val="double" w:sz="4" w:space="0" w:color="auto"/>
                  <w:bottom w:val="single" w:sz="4" w:space="0" w:color="auto"/>
                  <w:right w:val="single" w:sz="6" w:space="0" w:color="auto"/>
                </w:tcBorders>
              </w:tcPr>
            </w:tcPrChange>
          </w:tcPr>
          <w:p w:rsidR="003A1685" w:rsidRDefault="003A1685">
            <w:pPr>
              <w:spacing w:line="360" w:lineRule="auto"/>
            </w:pPr>
            <w:r>
              <w:rPr>
                <w:rFonts w:hint="eastAsia"/>
              </w:rPr>
              <w:t>2.1</w:t>
            </w:r>
          </w:p>
        </w:tc>
        <w:tc>
          <w:tcPr>
            <w:tcW w:w="147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PrChange w:id="4" w:author="admin" w:date="2015-10-28T14:21:00Z">
              <w:tcPr>
                <w:tcW w:w="1472" w:type="dxa"/>
                <w:gridSpan w:val="2"/>
                <w:tcBorders>
                  <w:top w:val="single" w:sz="4" w:space="0" w:color="auto"/>
                  <w:left w:val="single" w:sz="6" w:space="0" w:color="auto"/>
                  <w:bottom w:val="single" w:sz="4" w:space="0" w:color="auto"/>
                  <w:right w:val="single" w:sz="6" w:space="0" w:color="auto"/>
                </w:tcBorders>
              </w:tcPr>
            </w:tcPrChange>
          </w:tcPr>
          <w:p w:rsidR="003A1685" w:rsidRDefault="003A1685">
            <w:pPr>
              <w:spacing w:line="360" w:lineRule="auto"/>
            </w:pPr>
            <w:r>
              <w:rPr>
                <w:rFonts w:hint="eastAsia"/>
              </w:rPr>
              <w:t>ALL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tcPrChange w:id="5" w:author="admin" w:date="2015-10-28T14:21:00Z">
              <w:tcPr>
                <w:tcW w:w="688" w:type="dxa"/>
                <w:tcBorders>
                  <w:top w:val="single" w:sz="4" w:space="0" w:color="auto"/>
                  <w:left w:val="single" w:sz="6" w:space="0" w:color="auto"/>
                  <w:bottom w:val="single" w:sz="4" w:space="0" w:color="auto"/>
                  <w:right w:val="single" w:sz="6" w:space="0" w:color="auto"/>
                </w:tcBorders>
              </w:tcPr>
            </w:tcPrChange>
          </w:tcPr>
          <w:p w:rsidR="003A1685" w:rsidRDefault="003A1685">
            <w:pPr>
              <w:spacing w:line="360" w:lineRule="auto"/>
            </w:pPr>
            <w:r>
              <w:rPr>
                <w:rFonts w:hint="eastAsia"/>
              </w:rPr>
              <w:t>U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tcPrChange w:id="6" w:author="admin" w:date="2015-10-28T14:21:00Z">
              <w:tcPr>
                <w:tcW w:w="1980" w:type="dxa"/>
                <w:tcBorders>
                  <w:top w:val="single" w:sz="4" w:space="0" w:color="auto"/>
                  <w:left w:val="single" w:sz="6" w:space="0" w:color="auto"/>
                  <w:bottom w:val="single" w:sz="4" w:space="0" w:color="auto"/>
                  <w:right w:val="single" w:sz="6" w:space="0" w:color="auto"/>
                </w:tcBorders>
              </w:tcPr>
            </w:tcPrChange>
          </w:tcPr>
          <w:p w:rsidR="003A1685" w:rsidRDefault="003A1685">
            <w:pPr>
              <w:spacing w:line="360" w:lineRule="auto"/>
            </w:pPr>
            <w:r>
              <w:t>201</w:t>
            </w:r>
            <w:r>
              <w:rPr>
                <w:rFonts w:hint="eastAsia"/>
              </w:rPr>
              <w:t>5</w:t>
            </w:r>
            <w:r>
              <w:t>/1</w:t>
            </w:r>
            <w:r>
              <w:rPr>
                <w:rFonts w:hint="eastAsia"/>
              </w:rPr>
              <w:t>0/28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tcPrChange w:id="7" w:author="admin" w:date="2015-10-28T14:21:00Z">
              <w:tcPr>
                <w:tcW w:w="1081" w:type="dxa"/>
                <w:tcBorders>
                  <w:top w:val="single" w:sz="4" w:space="0" w:color="auto"/>
                  <w:left w:val="single" w:sz="6" w:space="0" w:color="auto"/>
                  <w:bottom w:val="single" w:sz="4" w:space="0" w:color="auto"/>
                  <w:right w:val="single" w:sz="6" w:space="0" w:color="auto"/>
                </w:tcBorders>
              </w:tcPr>
            </w:tcPrChange>
          </w:tcPr>
          <w:p w:rsidR="003A1685" w:rsidRDefault="003A1685">
            <w:pPr>
              <w:spacing w:line="360" w:lineRule="auto"/>
            </w:pPr>
            <w:r>
              <w:rPr>
                <w:rFonts w:hint="eastAsia"/>
              </w:rPr>
              <w:t>杨榆</w:t>
            </w:r>
          </w:p>
        </w:tc>
        <w:tc>
          <w:tcPr>
            <w:tcW w:w="247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  <w:tcPrChange w:id="8" w:author="admin" w:date="2015-10-28T14:21:00Z">
              <w:tcPr>
                <w:tcW w:w="2473" w:type="dxa"/>
                <w:tcBorders>
                  <w:top w:val="single" w:sz="4" w:space="0" w:color="auto"/>
                  <w:left w:val="single" w:sz="6" w:space="0" w:color="auto"/>
                  <w:bottom w:val="single" w:sz="4" w:space="0" w:color="auto"/>
                  <w:right w:val="double" w:sz="4" w:space="0" w:color="auto"/>
                </w:tcBorders>
              </w:tcPr>
            </w:tcPrChange>
          </w:tcPr>
          <w:p w:rsidR="003A1685" w:rsidRDefault="003A1685">
            <w:pPr>
              <w:spacing w:line="360" w:lineRule="auto"/>
            </w:pPr>
          </w:p>
        </w:tc>
      </w:tr>
      <w:tr w:rsidR="003A1685">
        <w:trPr>
          <w:cantSplit/>
          <w:trHeight w:val="390"/>
        </w:trPr>
        <w:tc>
          <w:tcPr>
            <w:tcW w:w="8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</w:tcPr>
          <w:p w:rsidR="003A1685" w:rsidRDefault="003A1685">
            <w:pPr>
              <w:spacing w:line="360" w:lineRule="auto"/>
            </w:pPr>
          </w:p>
        </w:tc>
        <w:tc>
          <w:tcPr>
            <w:tcW w:w="147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A1685" w:rsidRDefault="003A1685">
            <w:pPr>
              <w:spacing w:line="360" w:lineRule="auto"/>
            </w:pPr>
          </w:p>
        </w:tc>
        <w:tc>
          <w:tcPr>
            <w:tcW w:w="68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A1685" w:rsidRDefault="003A1685">
            <w:pPr>
              <w:spacing w:line="36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A1685" w:rsidRDefault="003A1685">
            <w:pPr>
              <w:spacing w:line="360" w:lineRule="auto"/>
            </w:pPr>
          </w:p>
        </w:tc>
        <w:tc>
          <w:tcPr>
            <w:tcW w:w="108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A1685" w:rsidRDefault="003A1685">
            <w:pPr>
              <w:spacing w:line="360" w:lineRule="auto"/>
            </w:pPr>
          </w:p>
        </w:tc>
        <w:tc>
          <w:tcPr>
            <w:tcW w:w="247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</w:tcPr>
          <w:p w:rsidR="003A1685" w:rsidRDefault="003A1685">
            <w:pPr>
              <w:spacing w:line="360" w:lineRule="auto"/>
            </w:pPr>
          </w:p>
        </w:tc>
      </w:tr>
      <w:tr w:rsidR="003A1685">
        <w:trPr>
          <w:cantSplit/>
          <w:trHeight w:val="390"/>
        </w:trPr>
        <w:tc>
          <w:tcPr>
            <w:tcW w:w="8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</w:tcPr>
          <w:p w:rsidR="003A1685" w:rsidRDefault="003A1685">
            <w:pPr>
              <w:spacing w:line="360" w:lineRule="auto"/>
            </w:pPr>
          </w:p>
        </w:tc>
        <w:tc>
          <w:tcPr>
            <w:tcW w:w="147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A1685" w:rsidRDefault="003A1685">
            <w:pPr>
              <w:spacing w:line="360" w:lineRule="auto"/>
            </w:pPr>
          </w:p>
        </w:tc>
        <w:tc>
          <w:tcPr>
            <w:tcW w:w="68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A1685" w:rsidRDefault="003A1685">
            <w:pPr>
              <w:spacing w:line="36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A1685" w:rsidRDefault="003A1685">
            <w:pPr>
              <w:spacing w:line="360" w:lineRule="auto"/>
            </w:pPr>
          </w:p>
        </w:tc>
        <w:tc>
          <w:tcPr>
            <w:tcW w:w="108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A1685" w:rsidRDefault="003A1685">
            <w:pPr>
              <w:spacing w:line="360" w:lineRule="auto"/>
            </w:pPr>
          </w:p>
        </w:tc>
        <w:tc>
          <w:tcPr>
            <w:tcW w:w="247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</w:tcPr>
          <w:p w:rsidR="003A1685" w:rsidRDefault="003A1685">
            <w:pPr>
              <w:spacing w:line="360" w:lineRule="auto"/>
            </w:pPr>
          </w:p>
        </w:tc>
      </w:tr>
      <w:tr w:rsidR="003A1685">
        <w:trPr>
          <w:cantSplit/>
          <w:trHeight w:val="390"/>
        </w:trPr>
        <w:tc>
          <w:tcPr>
            <w:tcW w:w="82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</w:tcPr>
          <w:p w:rsidR="003A1685" w:rsidRDefault="003A1685">
            <w:pPr>
              <w:spacing w:line="360" w:lineRule="auto"/>
            </w:pPr>
          </w:p>
        </w:tc>
        <w:tc>
          <w:tcPr>
            <w:tcW w:w="1472" w:type="dxa"/>
            <w:gridSpan w:val="2"/>
            <w:tcBorders>
              <w:top w:val="sing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3A1685" w:rsidRDefault="003A1685">
            <w:pPr>
              <w:spacing w:line="360" w:lineRule="auto"/>
            </w:pPr>
          </w:p>
        </w:tc>
        <w:tc>
          <w:tcPr>
            <w:tcW w:w="688" w:type="dxa"/>
            <w:tcBorders>
              <w:top w:val="sing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3A1685" w:rsidRDefault="003A1685">
            <w:pPr>
              <w:spacing w:line="360" w:lineRule="auto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3A1685" w:rsidRDefault="003A1685">
            <w:pPr>
              <w:spacing w:line="360" w:lineRule="auto"/>
            </w:pPr>
          </w:p>
        </w:tc>
        <w:tc>
          <w:tcPr>
            <w:tcW w:w="1081" w:type="dxa"/>
            <w:tcBorders>
              <w:top w:val="sing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3A1685" w:rsidRDefault="003A1685">
            <w:pPr>
              <w:spacing w:line="360" w:lineRule="auto"/>
            </w:pPr>
          </w:p>
        </w:tc>
        <w:tc>
          <w:tcPr>
            <w:tcW w:w="2473" w:type="dxa"/>
            <w:tcBorders>
              <w:top w:val="sing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3A1685" w:rsidRDefault="003A1685">
            <w:pPr>
              <w:spacing w:line="360" w:lineRule="auto"/>
            </w:pPr>
          </w:p>
        </w:tc>
      </w:tr>
    </w:tbl>
    <w:p w:rsidR="00233C94" w:rsidRDefault="00BD2C03">
      <w:pPr>
        <w:spacing w:before="312" w:after="312" w:line="360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说明：类型－创建（C）、修改（U）、删除（D）、增加（A）；</w:t>
      </w:r>
    </w:p>
    <w:tbl>
      <w:tblPr>
        <w:tblW w:w="8522" w:type="dxa"/>
        <w:tblLayout w:type="fixed"/>
        <w:tblLook w:val="04A0"/>
      </w:tblPr>
      <w:tblGrid>
        <w:gridCol w:w="1852"/>
        <w:gridCol w:w="1483"/>
        <w:gridCol w:w="1667"/>
        <w:gridCol w:w="3520"/>
      </w:tblGrid>
      <w:tr w:rsidR="00233C94">
        <w:trPr>
          <w:cantSplit/>
        </w:trPr>
        <w:tc>
          <w:tcPr>
            <w:tcW w:w="8522" w:type="dxa"/>
            <w:gridSpan w:val="4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pct10" w:color="auto" w:fill="auto"/>
          </w:tcPr>
          <w:p w:rsidR="00233C94" w:rsidRDefault="00BD2C03">
            <w:pPr>
              <w:pStyle w:val="ac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评审记录</w:t>
            </w:r>
            <w:r>
              <w:rPr>
                <w:rFonts w:hint="eastAsia"/>
                <w:sz w:val="21"/>
              </w:rPr>
              <w:t xml:space="preserve"> </w:t>
            </w:r>
          </w:p>
        </w:tc>
      </w:tr>
      <w:tr w:rsidR="00233C94">
        <w:trPr>
          <w:cantSplit/>
        </w:trPr>
        <w:tc>
          <w:tcPr>
            <w:tcW w:w="1852" w:type="dxa"/>
            <w:tcBorders>
              <w:top w:val="single" w:sz="6" w:space="0" w:color="auto"/>
              <w:left w:val="double" w:sz="4" w:space="0" w:color="auto"/>
              <w:bottom w:val="double" w:sz="6" w:space="0" w:color="auto"/>
              <w:right w:val="single" w:sz="4" w:space="0" w:color="auto"/>
            </w:tcBorders>
            <w:shd w:val="pct10" w:color="auto" w:fill="auto"/>
          </w:tcPr>
          <w:p w:rsidR="00233C94" w:rsidRDefault="00BD2C03">
            <w:pPr>
              <w:pStyle w:val="ac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角色</w:t>
            </w:r>
          </w:p>
        </w:tc>
        <w:tc>
          <w:tcPr>
            <w:tcW w:w="1483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pct10" w:color="auto" w:fill="auto"/>
          </w:tcPr>
          <w:p w:rsidR="00233C94" w:rsidRDefault="00BD2C03">
            <w:pPr>
              <w:pStyle w:val="ac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签名</w:t>
            </w:r>
          </w:p>
        </w:tc>
        <w:tc>
          <w:tcPr>
            <w:tcW w:w="1667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pct10" w:color="auto" w:fill="auto"/>
          </w:tcPr>
          <w:p w:rsidR="00233C94" w:rsidRDefault="00BD2C03">
            <w:pPr>
              <w:pStyle w:val="ac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日期</w:t>
            </w:r>
          </w:p>
        </w:tc>
        <w:tc>
          <w:tcPr>
            <w:tcW w:w="3520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4" w:space="0" w:color="auto"/>
            </w:tcBorders>
            <w:shd w:val="pct10" w:color="auto" w:fill="auto"/>
          </w:tcPr>
          <w:p w:rsidR="00233C94" w:rsidRDefault="00BD2C03">
            <w:pPr>
              <w:pStyle w:val="ac"/>
              <w:ind w:left="-409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说明</w:t>
            </w:r>
          </w:p>
        </w:tc>
      </w:tr>
      <w:tr w:rsidR="00233C94">
        <w:trPr>
          <w:cantSplit/>
          <w:trHeight w:val="390"/>
        </w:trPr>
        <w:tc>
          <w:tcPr>
            <w:tcW w:w="1852" w:type="dxa"/>
            <w:tcBorders>
              <w:top w:val="double" w:sz="6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</w:tcPr>
          <w:p w:rsidR="00233C94" w:rsidRDefault="00233C94">
            <w:pPr>
              <w:spacing w:line="360" w:lineRule="auto"/>
            </w:pPr>
          </w:p>
        </w:tc>
        <w:tc>
          <w:tcPr>
            <w:tcW w:w="1483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33C94" w:rsidRDefault="00233C94">
            <w:pPr>
              <w:spacing w:line="360" w:lineRule="auto"/>
            </w:pPr>
          </w:p>
        </w:tc>
        <w:tc>
          <w:tcPr>
            <w:tcW w:w="1667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33C94" w:rsidRDefault="00233C94">
            <w:pPr>
              <w:spacing w:line="360" w:lineRule="auto"/>
            </w:pPr>
          </w:p>
        </w:tc>
        <w:tc>
          <w:tcPr>
            <w:tcW w:w="3520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</w:tcPr>
          <w:p w:rsidR="00233C94" w:rsidRDefault="00233C94">
            <w:pPr>
              <w:spacing w:line="360" w:lineRule="auto"/>
            </w:pPr>
          </w:p>
        </w:tc>
      </w:tr>
      <w:tr w:rsidR="00233C94">
        <w:trPr>
          <w:cantSplit/>
          <w:trHeight w:val="390"/>
        </w:trPr>
        <w:tc>
          <w:tcPr>
            <w:tcW w:w="185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</w:tcPr>
          <w:p w:rsidR="00233C94" w:rsidRDefault="00233C94">
            <w:pPr>
              <w:spacing w:line="360" w:lineRule="auto"/>
            </w:pPr>
          </w:p>
        </w:tc>
        <w:tc>
          <w:tcPr>
            <w:tcW w:w="148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33C94" w:rsidRDefault="00233C94">
            <w:pPr>
              <w:spacing w:line="360" w:lineRule="auto"/>
            </w:pPr>
          </w:p>
        </w:tc>
        <w:tc>
          <w:tcPr>
            <w:tcW w:w="16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33C94" w:rsidRDefault="00233C94">
            <w:pPr>
              <w:spacing w:line="360" w:lineRule="auto"/>
            </w:pPr>
          </w:p>
        </w:tc>
        <w:tc>
          <w:tcPr>
            <w:tcW w:w="35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</w:tcPr>
          <w:p w:rsidR="00233C94" w:rsidRDefault="00233C94">
            <w:pPr>
              <w:spacing w:line="360" w:lineRule="auto"/>
            </w:pPr>
          </w:p>
        </w:tc>
      </w:tr>
      <w:tr w:rsidR="00233C94">
        <w:trPr>
          <w:cantSplit/>
          <w:trHeight w:val="390"/>
        </w:trPr>
        <w:tc>
          <w:tcPr>
            <w:tcW w:w="185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</w:tcPr>
          <w:p w:rsidR="00233C94" w:rsidRDefault="00233C94">
            <w:pPr>
              <w:spacing w:line="360" w:lineRule="auto"/>
            </w:pPr>
          </w:p>
        </w:tc>
        <w:tc>
          <w:tcPr>
            <w:tcW w:w="148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33C94" w:rsidRDefault="00233C94">
            <w:pPr>
              <w:spacing w:line="360" w:lineRule="auto"/>
            </w:pPr>
          </w:p>
        </w:tc>
        <w:tc>
          <w:tcPr>
            <w:tcW w:w="16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33C94" w:rsidRDefault="00233C94">
            <w:pPr>
              <w:spacing w:line="360" w:lineRule="auto"/>
            </w:pPr>
          </w:p>
        </w:tc>
        <w:tc>
          <w:tcPr>
            <w:tcW w:w="35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</w:tcPr>
          <w:p w:rsidR="00233C94" w:rsidRDefault="00233C94">
            <w:pPr>
              <w:spacing w:line="360" w:lineRule="auto"/>
            </w:pPr>
          </w:p>
        </w:tc>
      </w:tr>
      <w:tr w:rsidR="00233C94">
        <w:trPr>
          <w:cantSplit/>
          <w:trHeight w:val="390"/>
        </w:trPr>
        <w:tc>
          <w:tcPr>
            <w:tcW w:w="185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</w:tcPr>
          <w:p w:rsidR="00233C94" w:rsidRDefault="00233C94">
            <w:pPr>
              <w:spacing w:line="360" w:lineRule="auto"/>
            </w:pPr>
          </w:p>
        </w:tc>
        <w:tc>
          <w:tcPr>
            <w:tcW w:w="148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33C94" w:rsidRDefault="00233C94">
            <w:pPr>
              <w:spacing w:line="360" w:lineRule="auto"/>
            </w:pPr>
          </w:p>
        </w:tc>
        <w:tc>
          <w:tcPr>
            <w:tcW w:w="16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33C94" w:rsidRDefault="00233C94">
            <w:pPr>
              <w:spacing w:line="360" w:lineRule="auto"/>
            </w:pPr>
          </w:p>
        </w:tc>
        <w:tc>
          <w:tcPr>
            <w:tcW w:w="35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</w:tcPr>
          <w:p w:rsidR="00233C94" w:rsidRDefault="00233C94">
            <w:pPr>
              <w:spacing w:line="360" w:lineRule="auto"/>
            </w:pPr>
          </w:p>
        </w:tc>
      </w:tr>
      <w:tr w:rsidR="00233C94">
        <w:trPr>
          <w:cantSplit/>
          <w:trHeight w:val="390"/>
        </w:trPr>
        <w:tc>
          <w:tcPr>
            <w:tcW w:w="185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</w:tcPr>
          <w:p w:rsidR="00233C94" w:rsidRDefault="00233C94">
            <w:pPr>
              <w:spacing w:line="360" w:lineRule="auto"/>
            </w:pPr>
          </w:p>
        </w:tc>
        <w:tc>
          <w:tcPr>
            <w:tcW w:w="148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33C94" w:rsidRDefault="00233C94">
            <w:pPr>
              <w:spacing w:line="360" w:lineRule="auto"/>
            </w:pPr>
          </w:p>
        </w:tc>
        <w:tc>
          <w:tcPr>
            <w:tcW w:w="16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33C94" w:rsidRDefault="00233C94">
            <w:pPr>
              <w:spacing w:line="360" w:lineRule="auto"/>
            </w:pPr>
          </w:p>
        </w:tc>
        <w:tc>
          <w:tcPr>
            <w:tcW w:w="35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</w:tcPr>
          <w:p w:rsidR="00233C94" w:rsidRDefault="00233C94">
            <w:pPr>
              <w:spacing w:line="360" w:lineRule="auto"/>
            </w:pPr>
          </w:p>
        </w:tc>
      </w:tr>
      <w:tr w:rsidR="00233C94">
        <w:trPr>
          <w:cantSplit/>
          <w:trHeight w:val="390"/>
        </w:trPr>
        <w:tc>
          <w:tcPr>
            <w:tcW w:w="185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</w:tcPr>
          <w:p w:rsidR="00233C94" w:rsidRDefault="00233C94">
            <w:pPr>
              <w:spacing w:line="360" w:lineRule="auto"/>
            </w:pPr>
          </w:p>
        </w:tc>
        <w:tc>
          <w:tcPr>
            <w:tcW w:w="148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33C94" w:rsidRDefault="00233C94">
            <w:pPr>
              <w:spacing w:line="360" w:lineRule="auto"/>
            </w:pPr>
          </w:p>
        </w:tc>
        <w:tc>
          <w:tcPr>
            <w:tcW w:w="16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33C94" w:rsidRDefault="00233C94">
            <w:pPr>
              <w:spacing w:line="360" w:lineRule="auto"/>
            </w:pPr>
          </w:p>
        </w:tc>
        <w:tc>
          <w:tcPr>
            <w:tcW w:w="35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</w:tcPr>
          <w:p w:rsidR="00233C94" w:rsidRDefault="00233C94">
            <w:pPr>
              <w:spacing w:line="360" w:lineRule="auto"/>
            </w:pPr>
          </w:p>
        </w:tc>
      </w:tr>
      <w:tr w:rsidR="00233C94">
        <w:trPr>
          <w:cantSplit/>
          <w:trHeight w:val="390"/>
        </w:trPr>
        <w:tc>
          <w:tcPr>
            <w:tcW w:w="185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</w:tcPr>
          <w:p w:rsidR="00233C94" w:rsidRDefault="00233C94">
            <w:pPr>
              <w:spacing w:line="360" w:lineRule="auto"/>
            </w:pPr>
          </w:p>
        </w:tc>
        <w:tc>
          <w:tcPr>
            <w:tcW w:w="148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33C94" w:rsidRDefault="00233C94">
            <w:pPr>
              <w:spacing w:line="360" w:lineRule="auto"/>
            </w:pPr>
          </w:p>
        </w:tc>
        <w:tc>
          <w:tcPr>
            <w:tcW w:w="16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33C94" w:rsidRDefault="00233C94">
            <w:pPr>
              <w:spacing w:line="360" w:lineRule="auto"/>
            </w:pPr>
          </w:p>
        </w:tc>
        <w:tc>
          <w:tcPr>
            <w:tcW w:w="35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double" w:sz="4" w:space="0" w:color="auto"/>
            </w:tcBorders>
          </w:tcPr>
          <w:p w:rsidR="00233C94" w:rsidRDefault="00233C94">
            <w:pPr>
              <w:spacing w:line="360" w:lineRule="auto"/>
            </w:pPr>
          </w:p>
        </w:tc>
      </w:tr>
      <w:tr w:rsidR="00233C94">
        <w:trPr>
          <w:cantSplit/>
          <w:trHeight w:val="390"/>
        </w:trPr>
        <w:tc>
          <w:tcPr>
            <w:tcW w:w="185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</w:tcPr>
          <w:p w:rsidR="00233C94" w:rsidRDefault="00233C94">
            <w:pPr>
              <w:spacing w:line="360" w:lineRule="auto"/>
            </w:pPr>
          </w:p>
        </w:tc>
        <w:tc>
          <w:tcPr>
            <w:tcW w:w="1483" w:type="dxa"/>
            <w:tcBorders>
              <w:top w:val="sing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233C94" w:rsidRDefault="00233C94">
            <w:pPr>
              <w:spacing w:line="360" w:lineRule="auto"/>
            </w:pPr>
          </w:p>
        </w:tc>
        <w:tc>
          <w:tcPr>
            <w:tcW w:w="1667" w:type="dxa"/>
            <w:tcBorders>
              <w:top w:val="sing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233C94" w:rsidRDefault="00233C94">
            <w:pPr>
              <w:spacing w:line="360" w:lineRule="auto"/>
            </w:pPr>
          </w:p>
        </w:tc>
        <w:tc>
          <w:tcPr>
            <w:tcW w:w="3520" w:type="dxa"/>
            <w:tcBorders>
              <w:top w:val="sing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233C94" w:rsidRDefault="00233C94">
            <w:pPr>
              <w:spacing w:line="360" w:lineRule="auto"/>
            </w:pPr>
          </w:p>
        </w:tc>
      </w:tr>
    </w:tbl>
    <w:p w:rsidR="00233C94" w:rsidRDefault="00233C94">
      <w:pPr>
        <w:spacing w:line="360" w:lineRule="auto"/>
      </w:pPr>
    </w:p>
    <w:p w:rsidR="00233C94" w:rsidRDefault="00BD2C03">
      <w:pPr>
        <w:pStyle w:val="1"/>
        <w:rPr>
          <w:sz w:val="28"/>
          <w:szCs w:val="28"/>
        </w:rPr>
      </w:pPr>
      <w:bookmarkStart w:id="9" w:name="_Toc212866272"/>
      <w:bookmarkStart w:id="10" w:name="_Toc220403373"/>
      <w:bookmarkStart w:id="11" w:name="_Toc374460792"/>
      <w:bookmarkStart w:id="12" w:name="_Toc374461098"/>
      <w:bookmarkStart w:id="13" w:name="_Toc401061914"/>
      <w:r>
        <w:rPr>
          <w:rFonts w:hint="eastAsia"/>
          <w:sz w:val="28"/>
          <w:szCs w:val="28"/>
        </w:rPr>
        <w:lastRenderedPageBreak/>
        <w:t>1.</w:t>
      </w:r>
      <w:bookmarkEnd w:id="9"/>
      <w:bookmarkEnd w:id="10"/>
      <w:bookmarkEnd w:id="11"/>
      <w:bookmarkEnd w:id="12"/>
      <w:r>
        <w:rPr>
          <w:rFonts w:hint="eastAsia"/>
          <w:sz w:val="28"/>
          <w:szCs w:val="28"/>
        </w:rPr>
        <w:t>引言</w:t>
      </w:r>
      <w:bookmarkEnd w:id="13"/>
    </w:p>
    <w:p w:rsidR="00233C94" w:rsidRPr="005B6152" w:rsidRDefault="00BD2C03">
      <w:pPr>
        <w:pStyle w:val="2"/>
        <w:spacing w:before="156" w:line="360" w:lineRule="auto"/>
        <w:rPr>
          <w:rFonts w:ascii="宋体" w:hAnsi="宋体"/>
          <w:szCs w:val="21"/>
        </w:rPr>
      </w:pPr>
      <w:bookmarkStart w:id="14" w:name="_Toc212866273"/>
      <w:bookmarkStart w:id="15" w:name="_Toc220403374"/>
      <w:bookmarkStart w:id="16" w:name="_Toc374460793"/>
      <w:bookmarkStart w:id="17" w:name="_Toc374461099"/>
      <w:bookmarkStart w:id="18" w:name="_Toc401061915"/>
      <w:r w:rsidRPr="005B6152">
        <w:rPr>
          <w:rFonts w:ascii="宋体" w:hAnsi="宋体" w:hint="eastAsia"/>
          <w:szCs w:val="21"/>
        </w:rPr>
        <w:t>1.1编写背景</w:t>
      </w:r>
      <w:bookmarkEnd w:id="14"/>
      <w:bookmarkEnd w:id="15"/>
      <w:bookmarkEnd w:id="16"/>
      <w:bookmarkEnd w:id="17"/>
      <w:r w:rsidRPr="005B6152">
        <w:rPr>
          <w:rFonts w:ascii="宋体" w:hAnsi="宋体" w:hint="eastAsia"/>
          <w:szCs w:val="21"/>
        </w:rPr>
        <w:t>与目的</w:t>
      </w:r>
      <w:bookmarkEnd w:id="18"/>
    </w:p>
    <w:p w:rsidR="00233C94" w:rsidRPr="005B6152" w:rsidRDefault="00E06194">
      <w:pPr>
        <w:rPr>
          <w:rFonts w:ascii="宋体" w:hAnsi="宋体"/>
          <w:szCs w:val="21"/>
        </w:rPr>
      </w:pPr>
      <w:bookmarkStart w:id="19" w:name="_Toc212866276"/>
      <w:bookmarkStart w:id="20" w:name="_Toc220403377"/>
      <w:bookmarkStart w:id="21" w:name="_Toc374460797"/>
      <w:bookmarkStart w:id="22" w:name="_Toc374461103"/>
      <w:bookmarkStart w:id="23" w:name="_Toc401061916"/>
      <w:r w:rsidRPr="005B6152">
        <w:rPr>
          <w:rFonts w:ascii="宋体" w:hAnsi="宋体" w:hint="eastAsia"/>
          <w:szCs w:val="21"/>
        </w:rPr>
        <w:t>为代理人总结相关数据，形成生动有趣的数据报告。</w:t>
      </w:r>
    </w:p>
    <w:p w:rsidR="00233C94" w:rsidRPr="005B6152" w:rsidRDefault="00BD2C03">
      <w:pPr>
        <w:rPr>
          <w:rFonts w:ascii="宋体" w:hAnsi="宋体"/>
          <w:b/>
          <w:bCs/>
          <w:szCs w:val="21"/>
        </w:rPr>
      </w:pPr>
      <w:r w:rsidRPr="005B6152">
        <w:rPr>
          <w:rFonts w:ascii="宋体" w:hAnsi="宋体" w:hint="eastAsia"/>
          <w:szCs w:val="21"/>
        </w:rPr>
        <w:t>1.2</w:t>
      </w:r>
      <w:bookmarkEnd w:id="19"/>
      <w:bookmarkEnd w:id="20"/>
      <w:bookmarkEnd w:id="21"/>
      <w:bookmarkEnd w:id="22"/>
      <w:bookmarkEnd w:id="23"/>
      <w:r w:rsidR="00E06194" w:rsidRPr="005B6152">
        <w:rPr>
          <w:rFonts w:ascii="宋体" w:hAnsi="宋体" w:hint="eastAsia"/>
          <w:b/>
          <w:bCs/>
          <w:szCs w:val="21"/>
        </w:rPr>
        <w:t>活动对象</w:t>
      </w:r>
    </w:p>
    <w:p w:rsidR="00E06194" w:rsidRPr="005B6152" w:rsidRDefault="00E06194">
      <w:pPr>
        <w:rPr>
          <w:rFonts w:ascii="宋体" w:hAnsi="宋体"/>
          <w:szCs w:val="21"/>
        </w:rPr>
      </w:pPr>
      <w:r w:rsidRPr="005B6152">
        <w:rPr>
          <w:rFonts w:ascii="宋体" w:hAnsi="宋体" w:hint="eastAsia"/>
          <w:b/>
          <w:bCs/>
          <w:szCs w:val="21"/>
        </w:rPr>
        <w:t>个险营销、个险续期代理人</w:t>
      </w:r>
    </w:p>
    <w:p w:rsidR="00233C94" w:rsidRPr="005B6152" w:rsidRDefault="00BD2C03">
      <w:pPr>
        <w:pStyle w:val="2"/>
        <w:spacing w:before="156" w:line="360" w:lineRule="auto"/>
        <w:rPr>
          <w:rFonts w:ascii="宋体" w:hAnsi="宋体"/>
          <w:szCs w:val="21"/>
        </w:rPr>
      </w:pPr>
      <w:bookmarkStart w:id="24" w:name="_Toc401061917"/>
      <w:r w:rsidRPr="005B6152">
        <w:rPr>
          <w:rFonts w:ascii="宋体" w:hAnsi="宋体" w:hint="eastAsia"/>
          <w:szCs w:val="21"/>
        </w:rPr>
        <w:t>1.3关联系统环境</w:t>
      </w:r>
      <w:bookmarkEnd w:id="24"/>
    </w:p>
    <w:p w:rsidR="002C1152" w:rsidRPr="005B6152" w:rsidRDefault="00E06194" w:rsidP="002C1152">
      <w:pPr>
        <w:rPr>
          <w:szCs w:val="21"/>
          <w:lang w:val="zh-CN"/>
        </w:rPr>
      </w:pPr>
      <w:r w:rsidRPr="005B6152">
        <w:rPr>
          <w:rFonts w:hint="eastAsia"/>
          <w:szCs w:val="21"/>
          <w:lang w:val="zh-CN"/>
        </w:rPr>
        <w:t>大数据部数据平台、</w:t>
      </w:r>
      <w:r w:rsidRPr="005B6152">
        <w:rPr>
          <w:rFonts w:hint="eastAsia"/>
          <w:szCs w:val="21"/>
          <w:lang w:val="zh-CN"/>
        </w:rPr>
        <w:t>FE</w:t>
      </w:r>
      <w:r w:rsidRPr="005B6152">
        <w:rPr>
          <w:rFonts w:hint="eastAsia"/>
          <w:szCs w:val="21"/>
          <w:lang w:val="zh-CN"/>
        </w:rPr>
        <w:t>系统、</w:t>
      </w:r>
      <w:r w:rsidRPr="005B6152">
        <w:rPr>
          <w:rFonts w:hint="eastAsia"/>
          <w:szCs w:val="21"/>
          <w:lang w:val="zh-CN"/>
        </w:rPr>
        <w:t>UCM</w:t>
      </w:r>
      <w:r w:rsidRPr="005B6152">
        <w:rPr>
          <w:rFonts w:hint="eastAsia"/>
          <w:szCs w:val="21"/>
          <w:lang w:val="zh-CN"/>
        </w:rPr>
        <w:t>系统</w:t>
      </w:r>
    </w:p>
    <w:p w:rsidR="00233C94" w:rsidRDefault="0033544E">
      <w:pPr>
        <w:rPr>
          <w:ins w:id="25" w:author="admin" w:date="2015-10-28T10:57:00Z"/>
          <w:b/>
          <w:bCs/>
          <w:kern w:val="44"/>
          <w:szCs w:val="21"/>
        </w:rPr>
      </w:pPr>
      <w:bookmarkStart w:id="26" w:name="_Toc212866282"/>
      <w:bookmarkStart w:id="27" w:name="_Toc220403386"/>
      <w:bookmarkStart w:id="28" w:name="_Toc374460819"/>
      <w:bookmarkStart w:id="29" w:name="_Toc374461125"/>
      <w:bookmarkStart w:id="30" w:name="_Toc401061920"/>
      <w:r w:rsidRPr="0033544E">
        <w:rPr>
          <w:b/>
          <w:bCs/>
          <w:kern w:val="44"/>
          <w:szCs w:val="21"/>
          <w:rPrChange w:id="31" w:author="admin" w:date="2015-10-19T10:21:00Z">
            <w:rPr>
              <w:b/>
              <w:bCs/>
              <w:kern w:val="44"/>
              <w:sz w:val="28"/>
              <w:szCs w:val="28"/>
            </w:rPr>
          </w:rPrChange>
        </w:rPr>
        <w:t>2.</w:t>
      </w:r>
      <w:r w:rsidRPr="0033544E">
        <w:rPr>
          <w:rFonts w:hint="eastAsia"/>
          <w:b/>
          <w:bCs/>
          <w:kern w:val="44"/>
          <w:szCs w:val="21"/>
          <w:rPrChange w:id="32" w:author="admin" w:date="2015-10-19T10:21:00Z">
            <w:rPr>
              <w:rFonts w:hint="eastAsia"/>
              <w:b/>
              <w:bCs/>
              <w:kern w:val="44"/>
              <w:sz w:val="28"/>
              <w:szCs w:val="28"/>
            </w:rPr>
          </w:rPrChange>
        </w:rPr>
        <w:t>相应功能对应界面、规则要求</w:t>
      </w:r>
      <w:bookmarkEnd w:id="26"/>
      <w:bookmarkEnd w:id="27"/>
      <w:bookmarkEnd w:id="28"/>
      <w:bookmarkEnd w:id="29"/>
      <w:bookmarkEnd w:id="30"/>
    </w:p>
    <w:p w:rsidR="00386712" w:rsidRDefault="006414A0">
      <w:pPr>
        <w:rPr>
          <w:b/>
          <w:bCs/>
          <w:kern w:val="44"/>
          <w:szCs w:val="21"/>
        </w:rPr>
      </w:pPr>
      <w:ins w:id="33" w:author="admin" w:date="2015-10-28T13:22:00Z">
        <w:r>
          <w:rPr>
            <w:rFonts w:hint="eastAsia"/>
            <w:b/>
            <w:bCs/>
            <w:kern w:val="44"/>
            <w:szCs w:val="21"/>
          </w:rPr>
          <w:t>参加活动路径：泰康家园</w:t>
        </w:r>
        <w:r>
          <w:rPr>
            <w:rFonts w:hint="eastAsia"/>
            <w:b/>
            <w:bCs/>
            <w:kern w:val="44"/>
            <w:szCs w:val="21"/>
          </w:rPr>
          <w:t>-</w:t>
        </w:r>
      </w:ins>
      <w:ins w:id="34" w:author="admin" w:date="2015-10-28T10:57:00Z">
        <w:r w:rsidR="00386712">
          <w:rPr>
            <w:rFonts w:hint="eastAsia"/>
            <w:b/>
            <w:bCs/>
            <w:kern w:val="44"/>
            <w:szCs w:val="21"/>
          </w:rPr>
          <w:t>种子商店、下行消息</w:t>
        </w:r>
      </w:ins>
      <w:ins w:id="35" w:author="admin" w:date="2015-10-28T10:58:00Z">
        <w:r w:rsidR="00386712">
          <w:rPr>
            <w:rFonts w:hint="eastAsia"/>
            <w:b/>
            <w:bCs/>
            <w:kern w:val="44"/>
            <w:szCs w:val="21"/>
          </w:rPr>
          <w:t>（</w:t>
        </w:r>
      </w:ins>
      <w:ins w:id="36" w:author="admin" w:date="2015-10-28T13:22:00Z">
        <w:r>
          <w:rPr>
            <w:rFonts w:hint="eastAsia"/>
            <w:b/>
            <w:bCs/>
            <w:kern w:val="44"/>
            <w:szCs w:val="21"/>
          </w:rPr>
          <w:t>大个险代理人</w:t>
        </w:r>
      </w:ins>
      <w:ins w:id="37" w:author="admin" w:date="2015-10-28T10:58:00Z">
        <w:r w:rsidR="00386712">
          <w:rPr>
            <w:rFonts w:hint="eastAsia"/>
            <w:b/>
            <w:bCs/>
            <w:kern w:val="44"/>
            <w:szCs w:val="21"/>
          </w:rPr>
          <w:t>名单）</w:t>
        </w:r>
      </w:ins>
    </w:p>
    <w:p w:rsidR="004D3C16" w:rsidRPr="003E29A8" w:rsidRDefault="004D3C16">
      <w:pPr>
        <w:rPr>
          <w:b/>
          <w:bCs/>
          <w:color w:val="FF0000"/>
          <w:kern w:val="44"/>
          <w:sz w:val="24"/>
          <w:szCs w:val="21"/>
          <w:rPrChange w:id="38" w:author="admin" w:date="2015-10-19T10:21:00Z">
            <w:rPr>
              <w:b/>
              <w:bCs/>
              <w:kern w:val="44"/>
              <w:sz w:val="28"/>
              <w:szCs w:val="28"/>
            </w:rPr>
          </w:rPrChange>
        </w:rPr>
      </w:pPr>
      <w:r w:rsidRPr="003E29A8">
        <w:rPr>
          <w:rFonts w:hint="eastAsia"/>
          <w:b/>
          <w:bCs/>
          <w:color w:val="FF0000"/>
          <w:kern w:val="44"/>
          <w:sz w:val="24"/>
          <w:szCs w:val="21"/>
          <w:highlight w:val="yellow"/>
        </w:rPr>
        <w:t>抬头统一</w:t>
      </w:r>
      <w:r w:rsidR="003A52F1" w:rsidRPr="003E29A8">
        <w:rPr>
          <w:rFonts w:hint="eastAsia"/>
          <w:b/>
          <w:bCs/>
          <w:color w:val="FF0000"/>
          <w:kern w:val="44"/>
          <w:sz w:val="24"/>
          <w:szCs w:val="21"/>
          <w:highlight w:val="yellow"/>
        </w:rPr>
        <w:t xml:space="preserve"> </w:t>
      </w:r>
      <w:r w:rsidRPr="003E29A8">
        <w:rPr>
          <w:rFonts w:hint="eastAsia"/>
          <w:b/>
          <w:bCs/>
          <w:color w:val="FF0000"/>
          <w:kern w:val="44"/>
          <w:sz w:val="24"/>
          <w:szCs w:val="21"/>
          <w:highlight w:val="yellow"/>
        </w:rPr>
        <w:t>“</w:t>
      </w:r>
      <w:r w:rsidR="003A52F1" w:rsidRPr="003E29A8">
        <w:rPr>
          <w:rFonts w:hint="eastAsia"/>
          <w:b/>
          <w:bCs/>
          <w:color w:val="FF0000"/>
          <w:kern w:val="44"/>
          <w:sz w:val="24"/>
          <w:szCs w:val="21"/>
          <w:highlight w:val="yellow"/>
        </w:rPr>
        <w:t>泰康头条</w:t>
      </w:r>
      <w:r w:rsidRPr="003E29A8">
        <w:rPr>
          <w:rFonts w:hint="eastAsia"/>
          <w:b/>
          <w:bCs/>
          <w:color w:val="FF0000"/>
          <w:kern w:val="44"/>
          <w:sz w:val="24"/>
          <w:szCs w:val="21"/>
          <w:highlight w:val="yellow"/>
        </w:rPr>
        <w:t>”</w:t>
      </w:r>
    </w:p>
    <w:p w:rsidR="00233C94" w:rsidRPr="001137E1" w:rsidRDefault="001137E1" w:rsidP="001137E1">
      <w:pPr>
        <w:rPr>
          <w:rFonts w:ascii="微软雅黑" w:eastAsia="微软雅黑" w:hAnsi="微软雅黑"/>
          <w:b/>
          <w:sz w:val="24"/>
          <w:szCs w:val="21"/>
          <w:rPrChange w:id="39" w:author="admin" w:date="2015-10-19T10:21:00Z">
            <w:rPr/>
          </w:rPrChange>
        </w:rPr>
      </w:pPr>
      <w:r w:rsidRPr="001137E1">
        <w:rPr>
          <w:rFonts w:ascii="微软雅黑" w:eastAsia="微软雅黑" w:hAnsi="微软雅黑" w:hint="eastAsia"/>
          <w:b/>
          <w:sz w:val="24"/>
          <w:szCs w:val="21"/>
          <w:highlight w:val="lightGray"/>
        </w:rPr>
        <w:t>1、首页</w:t>
      </w:r>
      <w:r w:rsidR="00126EB9">
        <w:rPr>
          <w:rFonts w:ascii="微软雅黑" w:eastAsia="微软雅黑" w:hAnsi="微软雅黑" w:hint="eastAsia"/>
          <w:b/>
          <w:sz w:val="24"/>
          <w:szCs w:val="21"/>
        </w:rPr>
        <w:t>：</w:t>
      </w:r>
      <w:r w:rsidR="00126EB9">
        <w:rPr>
          <w:rFonts w:hint="eastAsia"/>
        </w:rPr>
        <w:t>每人必有</w:t>
      </w:r>
    </w:p>
    <w:p w:rsidR="00000000" w:rsidRDefault="003E29A8">
      <w:pPr>
        <w:pStyle w:val="11"/>
        <w:ind w:firstLineChars="0"/>
        <w:rPr>
          <w:szCs w:val="21"/>
        </w:rPr>
        <w:pPrChange w:id="40" w:author="admin" w:date="2015-10-22T14:32:00Z">
          <w:pPr>
            <w:pStyle w:val="11"/>
            <w:ind w:left="420" w:firstLineChars="0" w:firstLine="0"/>
          </w:pPr>
        </w:pPrChange>
      </w:pPr>
      <w:bookmarkStart w:id="41" w:name="_GoBack"/>
      <w:bookmarkEnd w:id="41"/>
      <w:r>
        <w:rPr>
          <w:noProof/>
          <w:szCs w:val="21"/>
        </w:rPr>
        <w:drawing>
          <wp:inline distT="0" distB="0" distL="0" distR="0">
            <wp:extent cx="4215296" cy="4015409"/>
            <wp:effectExtent l="19050" t="0" r="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562" cy="4015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A1C" w:rsidRPr="001137E1" w:rsidRDefault="00C00A1C" w:rsidP="001137E1">
      <w:pPr>
        <w:pStyle w:val="2"/>
        <w:spacing w:before="156"/>
        <w:ind w:left="420"/>
        <w:rPr>
          <w:b w:val="0"/>
          <w:szCs w:val="21"/>
        </w:rPr>
      </w:pPr>
      <w:r w:rsidRPr="001137E1">
        <w:rPr>
          <w:rFonts w:hint="eastAsia"/>
          <w:b w:val="0"/>
          <w:szCs w:val="21"/>
        </w:rPr>
        <w:t>前端：调取代理人微信头像</w:t>
      </w:r>
      <w:r w:rsidR="001137E1" w:rsidRPr="001137E1">
        <w:rPr>
          <w:rFonts w:hint="eastAsia"/>
          <w:b w:val="0"/>
          <w:szCs w:val="21"/>
        </w:rPr>
        <w:t>。活动规则：弹窗提示</w:t>
      </w:r>
    </w:p>
    <w:p w:rsidR="00C00A1C" w:rsidRDefault="00C00A1C">
      <w:pPr>
        <w:pStyle w:val="11"/>
        <w:ind w:left="420" w:firstLineChars="0" w:firstLine="0"/>
        <w:rPr>
          <w:ins w:id="42" w:author="admin" w:date="2015-10-22T14:01:00Z"/>
          <w:szCs w:val="21"/>
        </w:rPr>
      </w:pPr>
      <w:r>
        <w:rPr>
          <w:rFonts w:hint="eastAsia"/>
          <w:szCs w:val="21"/>
        </w:rPr>
        <w:t>逻辑规则：第一个代理人点击链接后，显示的是自己的账单，转发后还是显示自己的账单（其他人点进来也是显示该名代理人的账单）。</w:t>
      </w:r>
    </w:p>
    <w:p w:rsidR="00801081" w:rsidRPr="00F20A10" w:rsidRDefault="00801081" w:rsidP="00801081">
      <w:pPr>
        <w:pStyle w:val="2"/>
        <w:spacing w:before="156"/>
        <w:ind w:left="420"/>
        <w:rPr>
          <w:ins w:id="43" w:author="admin" w:date="2015-10-22T14:01:00Z"/>
          <w:rFonts w:ascii="仿宋_GB2312" w:eastAsia="仿宋_GB2312" w:hAnsi="黑体"/>
          <w:sz w:val="24"/>
          <w:szCs w:val="24"/>
        </w:rPr>
      </w:pPr>
      <w:ins w:id="44" w:author="admin" w:date="2015-10-22T14:01:00Z">
        <w:r w:rsidRPr="00F20A10">
          <w:rPr>
            <w:rFonts w:ascii="仿宋_GB2312" w:eastAsia="仿宋_GB2312" w:hAnsi="黑体" w:hint="eastAsia"/>
            <w:sz w:val="24"/>
            <w:szCs w:val="24"/>
          </w:rPr>
          <w:t>活动规则：</w:t>
        </w:r>
      </w:ins>
    </w:p>
    <w:p w:rsidR="00801081" w:rsidRDefault="00801081" w:rsidP="00801081">
      <w:pPr>
        <w:rPr>
          <w:ins w:id="45" w:author="admin" w:date="2015-10-22T14:01:00Z"/>
        </w:rPr>
      </w:pPr>
      <w:ins w:id="46" w:author="admin" w:date="2015-10-22T14:01:00Z">
        <w:r>
          <w:t>一</w:t>
        </w:r>
        <w:r>
          <w:t xml:space="preserve"> . </w:t>
        </w:r>
        <w:r w:rsidR="006F21D6">
          <w:t>活动</w:t>
        </w:r>
      </w:ins>
      <w:ins w:id="47" w:author="admin" w:date="2015-10-22T14:16:00Z">
        <w:r w:rsidR="006F21D6">
          <w:rPr>
            <w:rFonts w:hint="eastAsia"/>
          </w:rPr>
          <w:t>介绍</w:t>
        </w:r>
      </w:ins>
      <w:ins w:id="48" w:author="admin" w:date="2015-10-22T14:01:00Z">
        <w:r>
          <w:t>：</w:t>
        </w:r>
      </w:ins>
    </w:p>
    <w:p w:rsidR="0021042E" w:rsidRDefault="00D240B9">
      <w:pPr>
        <w:pStyle w:val="ae"/>
        <w:ind w:leftChars="250" w:left="525"/>
        <w:rPr>
          <w:ins w:id="49" w:author="admin" w:date="2015-10-22T14:01:00Z"/>
        </w:rPr>
      </w:pPr>
      <w:ins w:id="50" w:author="admin" w:date="2015-10-22T14:24:00Z">
        <w:r>
          <w:rPr>
            <w:rFonts w:hint="eastAsia"/>
          </w:rPr>
          <w:t>只要是</w:t>
        </w:r>
      </w:ins>
      <w:ins w:id="51" w:author="admin" w:date="2015-10-22T14:12:00Z">
        <w:r w:rsidR="006F21D6">
          <w:rPr>
            <w:rFonts w:hint="eastAsia"/>
          </w:rPr>
          <w:t>个险代理人伙伴都可以在</w:t>
        </w:r>
      </w:ins>
      <w:r w:rsidR="002F2150">
        <w:rPr>
          <w:rFonts w:hint="eastAsia"/>
        </w:rPr>
        <w:t>泰康</w:t>
      </w:r>
      <w:r w:rsidR="004C2DD3">
        <w:rPr>
          <w:rFonts w:hint="eastAsia"/>
        </w:rPr>
        <w:t>家园</w:t>
      </w:r>
      <w:r w:rsidR="004C2DD3">
        <w:rPr>
          <w:rFonts w:hint="eastAsia"/>
        </w:rPr>
        <w:t>-</w:t>
      </w:r>
      <w:r w:rsidR="004C2DD3">
        <w:rPr>
          <w:rFonts w:hint="eastAsia"/>
        </w:rPr>
        <w:t>种子</w:t>
      </w:r>
      <w:ins w:id="52" w:author="admin" w:date="2015-10-22T14:12:00Z">
        <w:r w:rsidR="006F21D6">
          <w:rPr>
            <w:rFonts w:hint="eastAsia"/>
          </w:rPr>
          <w:t>查看自己的销售账单</w:t>
        </w:r>
      </w:ins>
      <w:ins w:id="53" w:author="admin" w:date="2015-10-22T14:13:00Z">
        <w:r w:rsidR="006F21D6">
          <w:rPr>
            <w:rFonts w:hint="eastAsia"/>
          </w:rPr>
          <w:t>，</w:t>
        </w:r>
      </w:ins>
      <w:ins w:id="54" w:author="admin" w:date="2015-10-22T14:12:00Z">
        <w:r w:rsidR="006F21D6">
          <w:rPr>
            <w:rFonts w:hint="eastAsia"/>
          </w:rPr>
          <w:t>转发</w:t>
        </w:r>
      </w:ins>
      <w:ins w:id="55" w:author="admin" w:date="2015-10-22T14:13:00Z">
        <w:r w:rsidR="006F21D6">
          <w:rPr>
            <w:rFonts w:hint="eastAsia"/>
          </w:rPr>
          <w:t>分享</w:t>
        </w:r>
      </w:ins>
      <w:ins w:id="56" w:author="admin" w:date="2015-10-28T14:43:00Z">
        <w:r w:rsidR="00CB716D">
          <w:rPr>
            <w:rFonts w:hint="eastAsia"/>
          </w:rPr>
          <w:t>得</w:t>
        </w:r>
      </w:ins>
      <w:ins w:id="57" w:author="admin" w:date="2015-10-22T14:27:00Z">
        <w:r>
          <w:rPr>
            <w:rFonts w:hint="eastAsia"/>
          </w:rPr>
          <w:lastRenderedPageBreak/>
          <w:t>评价</w:t>
        </w:r>
      </w:ins>
      <w:ins w:id="58" w:author="admin" w:date="2015-10-22T14:17:00Z">
        <w:r w:rsidR="006F21D6">
          <w:rPr>
            <w:rFonts w:hint="eastAsia"/>
          </w:rPr>
          <w:t>。就是这么</w:t>
        </w:r>
      </w:ins>
      <w:ins w:id="59" w:author="admin" w:date="2015-10-22T14:22:00Z">
        <w:r>
          <w:rPr>
            <w:rFonts w:hint="eastAsia"/>
          </w:rPr>
          <w:t>好玩</w:t>
        </w:r>
      </w:ins>
      <w:ins w:id="60" w:author="admin" w:date="2015-10-22T14:15:00Z">
        <w:r w:rsidR="006F21D6">
          <w:rPr>
            <w:rFonts w:hint="eastAsia"/>
          </w:rPr>
          <w:t>，</w:t>
        </w:r>
      </w:ins>
      <w:ins w:id="61" w:author="admin" w:date="2015-10-22T14:13:00Z">
        <w:r w:rsidR="006F21D6">
          <w:rPr>
            <w:rFonts w:hint="eastAsia"/>
          </w:rPr>
          <w:t>你还在等待什么</w:t>
        </w:r>
      </w:ins>
      <w:ins w:id="62" w:author="admin" w:date="2015-10-22T14:22:00Z">
        <w:r>
          <w:rPr>
            <w:rFonts w:hint="eastAsia"/>
          </w:rPr>
          <w:t>，快来参与吧！</w:t>
        </w:r>
      </w:ins>
    </w:p>
    <w:p w:rsidR="00801081" w:rsidRDefault="00801081" w:rsidP="00801081">
      <w:pPr>
        <w:rPr>
          <w:ins w:id="63" w:author="admin" w:date="2015-10-22T14:01:00Z"/>
        </w:rPr>
      </w:pPr>
      <w:ins w:id="64" w:author="admin" w:date="2015-10-22T14:01:00Z">
        <w:r>
          <w:t> </w:t>
        </w:r>
        <w:r>
          <w:t>二．活动时间：</w:t>
        </w:r>
      </w:ins>
    </w:p>
    <w:p w:rsidR="00000000" w:rsidRDefault="002F2150">
      <w:pPr>
        <w:rPr>
          <w:ins w:id="65" w:author="admin" w:date="2015-10-22T14:01:00Z"/>
        </w:rPr>
      </w:pPr>
      <w:ins w:id="66" w:author="admin" w:date="2015-10-22T14:01:00Z">
        <w:r>
          <w:t> </w:t>
        </w:r>
        <w:r w:rsidR="00801081">
          <w:t>本次活动时间：</w:t>
        </w:r>
      </w:ins>
      <w:r w:rsidR="00801081">
        <w:t>201</w:t>
      </w:r>
      <w:r w:rsidR="00801081">
        <w:rPr>
          <w:rFonts w:hint="eastAsia"/>
        </w:rPr>
        <w:t>5</w:t>
      </w:r>
      <w:r w:rsidR="00801081">
        <w:t>年</w:t>
      </w:r>
      <w:r w:rsidR="004C2DD3">
        <w:rPr>
          <w:rFonts w:hint="eastAsia"/>
        </w:rPr>
        <w:t>11</w:t>
      </w:r>
      <w:r w:rsidR="00801081">
        <w:t>月</w:t>
      </w:r>
      <w:r w:rsidR="00CB716D">
        <w:rPr>
          <w:rFonts w:hint="eastAsia"/>
        </w:rPr>
        <w:t>25</w:t>
      </w:r>
      <w:r w:rsidR="00801081">
        <w:t>日</w:t>
      </w:r>
      <w:r w:rsidR="00801081">
        <w:t>-201</w:t>
      </w:r>
      <w:r w:rsidR="00801081">
        <w:rPr>
          <w:rFonts w:hint="eastAsia"/>
        </w:rPr>
        <w:t>5</w:t>
      </w:r>
      <w:r w:rsidR="00801081">
        <w:t>年</w:t>
      </w:r>
      <w:r w:rsidR="004C2DD3">
        <w:rPr>
          <w:rFonts w:hint="eastAsia"/>
        </w:rPr>
        <w:t>12</w:t>
      </w:r>
      <w:r w:rsidR="00801081">
        <w:t>月</w:t>
      </w:r>
      <w:r w:rsidR="00CB716D">
        <w:rPr>
          <w:rFonts w:hint="eastAsia"/>
        </w:rPr>
        <w:t>25</w:t>
      </w:r>
      <w:r w:rsidR="00801081">
        <w:t>日；</w:t>
      </w:r>
    </w:p>
    <w:p w:rsidR="00801081" w:rsidRPr="004C2DD3" w:rsidRDefault="00801081" w:rsidP="00801081">
      <w:pPr>
        <w:rPr>
          <w:ins w:id="67" w:author="admin" w:date="2015-10-22T14:01:00Z"/>
        </w:rPr>
      </w:pPr>
    </w:p>
    <w:p w:rsidR="00801081" w:rsidRDefault="00801081" w:rsidP="00801081">
      <w:pPr>
        <w:rPr>
          <w:ins w:id="68" w:author="admin" w:date="2015-10-22T14:01:00Z"/>
        </w:rPr>
      </w:pPr>
      <w:ins w:id="69" w:author="admin" w:date="2015-10-22T14:01:00Z">
        <w:r>
          <w:rPr>
            <w:rFonts w:hint="eastAsia"/>
          </w:rPr>
          <w:t>免责声明：</w:t>
        </w:r>
      </w:ins>
    </w:p>
    <w:p w:rsidR="00801081" w:rsidRDefault="00801081" w:rsidP="00801081">
      <w:pPr>
        <w:rPr>
          <w:ins w:id="70" w:author="admin" w:date="2015-10-22T14:01:00Z"/>
        </w:rPr>
      </w:pPr>
      <w:ins w:id="71" w:author="admin" w:date="2015-10-22T14:01:00Z">
        <w:r>
          <w:rPr>
            <w:rFonts w:hint="eastAsia"/>
          </w:rPr>
          <w:t>一</w:t>
        </w:r>
        <w:r>
          <w:rPr>
            <w:rFonts w:hint="eastAsia"/>
          </w:rPr>
          <w:t xml:space="preserve"> .</w:t>
        </w:r>
        <w:r w:rsidRPr="00FF687B">
          <w:rPr>
            <w:rFonts w:hint="eastAsia"/>
          </w:rPr>
          <w:t>本活动展示内容来源于泰康人寿系统统计，仅供参考。</w:t>
        </w:r>
      </w:ins>
    </w:p>
    <w:p w:rsidR="00801081" w:rsidRDefault="00801081" w:rsidP="00801081">
      <w:ins w:id="72" w:author="admin" w:date="2015-10-22T14:01:00Z">
        <w:r>
          <w:rPr>
            <w:rFonts w:hint="eastAsia"/>
          </w:rPr>
          <w:t>二</w:t>
        </w:r>
        <w:r>
          <w:rPr>
            <w:rFonts w:hint="eastAsia"/>
          </w:rPr>
          <w:t>.</w:t>
        </w:r>
        <w:r>
          <w:rPr>
            <w:rFonts w:hint="eastAsia"/>
          </w:rPr>
          <w:t>数据</w:t>
        </w:r>
        <w:r w:rsidRPr="00F43A61">
          <w:rPr>
            <w:rFonts w:hint="eastAsia"/>
          </w:rPr>
          <w:t>截止</w:t>
        </w:r>
        <w:r>
          <w:rPr>
            <w:rFonts w:hint="eastAsia"/>
          </w:rPr>
          <w:t>至</w:t>
        </w:r>
      </w:ins>
      <w:r>
        <w:rPr>
          <w:rFonts w:hint="eastAsia"/>
        </w:rPr>
        <w:t>2015</w:t>
      </w:r>
      <w:r>
        <w:rPr>
          <w:rFonts w:hint="eastAsia"/>
        </w:rPr>
        <w:t>年</w:t>
      </w:r>
      <w:r w:rsidR="00CB716D">
        <w:rPr>
          <w:rFonts w:hint="eastAsia"/>
        </w:rPr>
        <w:t>11</w:t>
      </w:r>
      <w:r>
        <w:rPr>
          <w:rFonts w:hint="eastAsia"/>
        </w:rPr>
        <w:t>月</w:t>
      </w:r>
      <w:r w:rsidR="00CB716D">
        <w:rPr>
          <w:rFonts w:hint="eastAsia"/>
        </w:rPr>
        <w:t>24</w:t>
      </w:r>
      <w:r w:rsidRPr="00F43A61">
        <w:rPr>
          <w:rFonts w:hint="eastAsia"/>
        </w:rPr>
        <w:t>日</w:t>
      </w:r>
    </w:p>
    <w:p w:rsidR="00801081" w:rsidRDefault="00801081" w:rsidP="00801081">
      <w:ins w:id="73" w:author="admin" w:date="2015-10-22T14:01:00Z">
        <w:r>
          <w:rPr>
            <w:rFonts w:hint="eastAsia"/>
          </w:rPr>
          <w:t>三</w:t>
        </w:r>
        <w:r>
          <w:rPr>
            <w:rFonts w:hint="eastAsia"/>
          </w:rPr>
          <w:t>.</w:t>
        </w:r>
        <w:r>
          <w:rPr>
            <w:rFonts w:hint="eastAsia"/>
          </w:rPr>
          <w:t>活动解释权归泰康人寿所有</w:t>
        </w:r>
      </w:ins>
    </w:p>
    <w:p w:rsidR="001137E1" w:rsidRDefault="001137E1" w:rsidP="00801081"/>
    <w:p w:rsidR="001137E1" w:rsidRPr="001137E1" w:rsidRDefault="001137E1" w:rsidP="00801081">
      <w:pPr>
        <w:rPr>
          <w:ins w:id="74" w:author="admin" w:date="2015-10-22T14:01:00Z"/>
          <w:rFonts w:ascii="微软雅黑" w:eastAsia="微软雅黑" w:hAnsi="微软雅黑"/>
          <w:b/>
          <w:sz w:val="24"/>
          <w:szCs w:val="21"/>
        </w:rPr>
      </w:pPr>
      <w:r>
        <w:rPr>
          <w:rFonts w:ascii="微软雅黑" w:eastAsia="微软雅黑" w:hAnsi="微软雅黑" w:hint="eastAsia"/>
          <w:b/>
          <w:sz w:val="24"/>
          <w:szCs w:val="21"/>
          <w:highlight w:val="lightGray"/>
        </w:rPr>
        <w:t>2</w:t>
      </w:r>
      <w:r w:rsidRPr="001137E1">
        <w:rPr>
          <w:rFonts w:ascii="微软雅黑" w:eastAsia="微软雅黑" w:hAnsi="微软雅黑" w:hint="eastAsia"/>
          <w:b/>
          <w:sz w:val="24"/>
          <w:szCs w:val="21"/>
          <w:highlight w:val="lightGray"/>
        </w:rPr>
        <w:t>、个人介绍</w:t>
      </w:r>
      <w:r w:rsidR="00126EB9">
        <w:rPr>
          <w:rFonts w:ascii="微软雅黑" w:eastAsia="微软雅黑" w:hAnsi="微软雅黑" w:hint="eastAsia"/>
          <w:b/>
          <w:sz w:val="24"/>
          <w:szCs w:val="21"/>
        </w:rPr>
        <w:t>：</w:t>
      </w:r>
      <w:r w:rsidR="00126EB9">
        <w:rPr>
          <w:rFonts w:hint="eastAsia"/>
        </w:rPr>
        <w:t>每人必有</w:t>
      </w:r>
    </w:p>
    <w:p w:rsidR="002C1152" w:rsidRPr="005B6152" w:rsidRDefault="003E29A8" w:rsidP="003E29A8">
      <w:pPr>
        <w:pStyle w:val="11"/>
        <w:ind w:firstLineChars="0" w:firstLine="0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3412010"/>
            <wp:effectExtent l="19050" t="0" r="254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2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907F18">
      <w:pPr>
        <w:pStyle w:val="11"/>
        <w:numPr>
          <w:ilvl w:val="0"/>
          <w:numId w:val="3"/>
        </w:numPr>
        <w:ind w:firstLineChars="0"/>
        <w:rPr>
          <w:szCs w:val="21"/>
          <w:rPrChange w:id="75" w:author="admin" w:date="2015-10-19T10:21:00Z">
            <w:rPr/>
          </w:rPrChange>
        </w:rPr>
        <w:pPrChange w:id="76" w:author="admin" w:date="2015-10-15T11:37:00Z">
          <w:pPr>
            <w:pStyle w:val="11"/>
            <w:ind w:left="420" w:firstLineChars="0" w:firstLine="0"/>
          </w:pPr>
        </w:pPrChange>
      </w:pPr>
      <w:r w:rsidRPr="00907F18">
        <w:rPr>
          <w:rFonts w:hint="eastAsia"/>
          <w:szCs w:val="21"/>
        </w:rPr>
        <w:t>需要数据：代理人姓名、星座、所属部门（分公司）、职级、</w:t>
      </w:r>
      <w:del w:id="77" w:author="admin" w:date="2015-10-28T10:37:00Z">
        <w:r w:rsidRPr="00907F18" w:rsidDel="004C2DD3">
          <w:rPr>
            <w:rFonts w:hint="eastAsia"/>
            <w:szCs w:val="21"/>
          </w:rPr>
          <w:delText>手机号</w:delText>
        </w:r>
      </w:del>
      <w:r w:rsidRPr="00907F18">
        <w:rPr>
          <w:rFonts w:hint="eastAsia"/>
          <w:szCs w:val="21"/>
        </w:rPr>
        <w:t>、工作年限（大数据提供具体的年数）</w:t>
      </w:r>
    </w:p>
    <w:p w:rsidR="00000000" w:rsidRDefault="0033544E">
      <w:pPr>
        <w:pStyle w:val="11"/>
        <w:numPr>
          <w:ilvl w:val="0"/>
          <w:numId w:val="3"/>
        </w:numPr>
        <w:ind w:firstLineChars="0"/>
        <w:rPr>
          <w:szCs w:val="21"/>
        </w:rPr>
        <w:pPrChange w:id="78" w:author="admin" w:date="2015-10-15T13:43:00Z">
          <w:pPr>
            <w:numPr>
              <w:numId w:val="3"/>
            </w:numPr>
            <w:ind w:left="845" w:hanging="420"/>
            <w:jc w:val="center"/>
          </w:pPr>
        </w:pPrChange>
      </w:pPr>
      <w:r w:rsidRPr="0033544E">
        <w:rPr>
          <w:rFonts w:hint="eastAsia"/>
          <w:szCs w:val="21"/>
          <w:rPrChange w:id="79" w:author="admin" w:date="2015-10-19T10:21:00Z">
            <w:rPr>
              <w:rFonts w:hint="eastAsia"/>
            </w:rPr>
          </w:rPrChange>
        </w:rPr>
        <w:t>文案：</w:t>
      </w:r>
      <w:r w:rsidRPr="0033544E">
        <w:rPr>
          <w:rFonts w:asciiTheme="minorEastAsia" w:hAnsiTheme="minorEastAsia" w:hint="eastAsia"/>
          <w:szCs w:val="21"/>
          <w:rPrChange w:id="80" w:author="admin" w:date="2015-10-19T10:21:00Z">
            <w:rPr>
              <w:rFonts w:hint="eastAsia"/>
            </w:rPr>
          </w:rPrChange>
        </w:rPr>
        <w:t>十二星座个性总结</w:t>
      </w:r>
    </w:p>
    <w:p w:rsidR="00000000" w:rsidRDefault="00907F18">
      <w:pPr>
        <w:spacing w:line="360" w:lineRule="auto"/>
        <w:ind w:left="-426" w:rightChars="-702" w:right="-1474" w:firstLineChars="67" w:firstLine="121"/>
        <w:rPr>
          <w:rFonts w:asciiTheme="minorEastAsia" w:hAnsiTheme="minorEastAsia"/>
          <w:sz w:val="18"/>
          <w:szCs w:val="21"/>
        </w:rPr>
        <w:pPrChange w:id="81" w:author="admin" w:date="2015-10-19T11:03:00Z">
          <w:pPr>
            <w:numPr>
              <w:numId w:val="3"/>
            </w:numPr>
            <w:spacing w:line="360" w:lineRule="auto"/>
            <w:ind w:left="845" w:hanging="420"/>
          </w:pPr>
        </w:pPrChange>
      </w:pPr>
      <w:r w:rsidRPr="00907F18">
        <w:rPr>
          <w:rFonts w:asciiTheme="minorEastAsia" w:hAnsiTheme="minorEastAsia" w:hint="eastAsia"/>
          <w:sz w:val="18"/>
          <w:szCs w:val="21"/>
        </w:rPr>
        <w:t>白羊座</w:t>
      </w:r>
      <w:r w:rsidRPr="00907F18">
        <w:rPr>
          <w:rFonts w:asciiTheme="minorEastAsia" w:hAnsiTheme="minorEastAsia"/>
          <w:sz w:val="18"/>
          <w:szCs w:val="21"/>
        </w:rPr>
        <w:t>3月21日-4月19日</w:t>
      </w:r>
      <w:r w:rsidRPr="00907F18">
        <w:rPr>
          <w:rFonts w:asciiTheme="minorEastAsia" w:hAnsiTheme="minorEastAsia" w:hint="eastAsia"/>
          <w:sz w:val="18"/>
          <w:szCs w:val="21"/>
        </w:rPr>
        <w:t>：软萌集中营，率真可爱的性格里透露出内心的温柔</w:t>
      </w:r>
    </w:p>
    <w:p w:rsidR="00000000" w:rsidRDefault="0033544E">
      <w:pPr>
        <w:spacing w:line="360" w:lineRule="auto"/>
        <w:ind w:left="-426" w:rightChars="-702" w:right="-1474" w:firstLineChars="67" w:firstLine="121"/>
        <w:rPr>
          <w:rFonts w:asciiTheme="minorEastAsia" w:hAnsiTheme="minorEastAsia"/>
          <w:sz w:val="18"/>
          <w:szCs w:val="21"/>
          <w:rPrChange w:id="82" w:author="admin" w:date="2015-10-19T11:03:00Z">
            <w:rPr>
              <w:rFonts w:asciiTheme="minorEastAsia" w:hAnsiTheme="minorEastAsia"/>
              <w:sz w:val="18"/>
              <w:szCs w:val="18"/>
            </w:rPr>
          </w:rPrChange>
        </w:rPr>
        <w:pPrChange w:id="83" w:author="admin" w:date="2015-10-19T11:03:00Z">
          <w:pPr>
            <w:numPr>
              <w:numId w:val="3"/>
            </w:numPr>
            <w:spacing w:line="360" w:lineRule="auto"/>
            <w:ind w:left="845" w:hanging="420"/>
          </w:pPr>
        </w:pPrChange>
      </w:pPr>
      <w:r w:rsidRPr="0033544E">
        <w:rPr>
          <w:rFonts w:asciiTheme="minorEastAsia" w:hAnsiTheme="minorEastAsia" w:hint="eastAsia"/>
          <w:sz w:val="18"/>
          <w:szCs w:val="21"/>
          <w:rPrChange w:id="84" w:author="admin" w:date="2015-10-19T11:03:00Z">
            <w:rPr>
              <w:rFonts w:asciiTheme="minorEastAsia" w:hAnsiTheme="minorEastAsia" w:hint="eastAsia"/>
              <w:sz w:val="18"/>
              <w:szCs w:val="18"/>
            </w:rPr>
          </w:rPrChange>
        </w:rPr>
        <w:t>金牛座</w:t>
      </w:r>
      <w:r w:rsidRPr="0033544E">
        <w:rPr>
          <w:rFonts w:asciiTheme="minorEastAsia" w:hAnsiTheme="minorEastAsia"/>
          <w:sz w:val="18"/>
          <w:szCs w:val="21"/>
          <w:rPrChange w:id="85" w:author="admin" w:date="2015-10-19T11:03:00Z">
            <w:rPr>
              <w:rFonts w:asciiTheme="minorEastAsia" w:hAnsiTheme="minorEastAsia"/>
              <w:sz w:val="18"/>
              <w:szCs w:val="18"/>
            </w:rPr>
          </w:rPrChange>
        </w:rPr>
        <w:t>4月20日-5月20日</w:t>
      </w:r>
      <w:r w:rsidRPr="0033544E">
        <w:rPr>
          <w:rFonts w:asciiTheme="minorEastAsia" w:hAnsiTheme="minorEastAsia" w:hint="eastAsia"/>
          <w:sz w:val="18"/>
          <w:szCs w:val="21"/>
          <w:rPrChange w:id="86" w:author="admin" w:date="2015-10-19T11:03:00Z">
            <w:rPr>
              <w:rFonts w:asciiTheme="minorEastAsia" w:hAnsiTheme="minorEastAsia" w:hint="eastAsia"/>
              <w:sz w:val="18"/>
              <w:szCs w:val="18"/>
            </w:rPr>
          </w:rPrChange>
        </w:rPr>
        <w:t>：踏实稳重的外表，是对内心的坚定和执着</w:t>
      </w:r>
      <w:r w:rsidRPr="0033544E">
        <w:rPr>
          <w:rFonts w:asciiTheme="minorEastAsia" w:hAnsiTheme="minorEastAsia"/>
          <w:sz w:val="18"/>
          <w:szCs w:val="21"/>
          <w:rPrChange w:id="87" w:author="admin" w:date="2015-10-19T11:03:00Z">
            <w:rPr>
              <w:rFonts w:asciiTheme="minorEastAsia" w:hAnsiTheme="minorEastAsia"/>
              <w:sz w:val="18"/>
              <w:szCs w:val="18"/>
            </w:rPr>
          </w:rPrChange>
        </w:rPr>
        <w:t xml:space="preserve"> </w:t>
      </w:r>
    </w:p>
    <w:p w:rsidR="00000000" w:rsidRDefault="0033544E">
      <w:pPr>
        <w:spacing w:line="360" w:lineRule="auto"/>
        <w:ind w:left="-426" w:rightChars="-702" w:right="-1474" w:firstLineChars="67" w:firstLine="121"/>
        <w:rPr>
          <w:rFonts w:asciiTheme="minorEastAsia" w:hAnsiTheme="minorEastAsia"/>
          <w:sz w:val="18"/>
          <w:szCs w:val="21"/>
          <w:rPrChange w:id="88" w:author="admin" w:date="2015-10-19T11:03:00Z">
            <w:rPr>
              <w:rFonts w:asciiTheme="minorEastAsia" w:hAnsiTheme="minorEastAsia"/>
              <w:sz w:val="18"/>
              <w:szCs w:val="18"/>
            </w:rPr>
          </w:rPrChange>
        </w:rPr>
        <w:pPrChange w:id="89" w:author="admin" w:date="2015-10-19T11:03:00Z">
          <w:pPr>
            <w:numPr>
              <w:numId w:val="3"/>
            </w:numPr>
            <w:spacing w:line="360" w:lineRule="auto"/>
            <w:ind w:left="845" w:hanging="420"/>
          </w:pPr>
        </w:pPrChange>
      </w:pPr>
      <w:r w:rsidRPr="0033544E">
        <w:rPr>
          <w:rFonts w:asciiTheme="minorEastAsia" w:hAnsiTheme="minorEastAsia" w:hint="eastAsia"/>
          <w:sz w:val="18"/>
          <w:szCs w:val="21"/>
          <w:rPrChange w:id="90" w:author="admin" w:date="2015-10-19T11:03:00Z">
            <w:rPr>
              <w:rFonts w:asciiTheme="minorEastAsia" w:hAnsiTheme="minorEastAsia" w:hint="eastAsia"/>
              <w:sz w:val="18"/>
              <w:szCs w:val="18"/>
            </w:rPr>
          </w:rPrChange>
        </w:rPr>
        <w:t>双子座</w:t>
      </w:r>
      <w:r w:rsidRPr="0033544E">
        <w:rPr>
          <w:rFonts w:asciiTheme="minorEastAsia" w:hAnsiTheme="minorEastAsia"/>
          <w:sz w:val="18"/>
          <w:szCs w:val="21"/>
          <w:rPrChange w:id="91" w:author="admin" w:date="2015-10-19T11:03:00Z">
            <w:rPr>
              <w:rFonts w:asciiTheme="minorEastAsia" w:hAnsiTheme="minorEastAsia"/>
              <w:sz w:val="18"/>
              <w:szCs w:val="18"/>
            </w:rPr>
          </w:rPrChange>
        </w:rPr>
        <w:t>5月21日-6月21日</w:t>
      </w:r>
      <w:r w:rsidRPr="0033544E">
        <w:rPr>
          <w:rFonts w:asciiTheme="minorEastAsia" w:hAnsiTheme="minorEastAsia" w:hint="eastAsia"/>
          <w:sz w:val="18"/>
          <w:szCs w:val="21"/>
          <w:rPrChange w:id="92" w:author="admin" w:date="2015-10-19T11:03:00Z">
            <w:rPr>
              <w:rFonts w:asciiTheme="minorEastAsia" w:hAnsiTheme="minorEastAsia" w:hint="eastAsia"/>
              <w:sz w:val="18"/>
              <w:szCs w:val="18"/>
            </w:rPr>
          </w:rPrChange>
        </w:rPr>
        <w:t>：精灵古怪又多变，说到做到不贪玩。</w:t>
      </w:r>
    </w:p>
    <w:p w:rsidR="00000000" w:rsidRDefault="0033544E">
      <w:pPr>
        <w:spacing w:line="360" w:lineRule="auto"/>
        <w:ind w:left="-426" w:rightChars="-702" w:right="-1474" w:firstLineChars="67" w:firstLine="121"/>
        <w:rPr>
          <w:rFonts w:asciiTheme="minorEastAsia" w:hAnsiTheme="minorEastAsia"/>
          <w:sz w:val="18"/>
          <w:szCs w:val="21"/>
          <w:rPrChange w:id="93" w:author="admin" w:date="2015-10-19T11:03:00Z">
            <w:rPr>
              <w:rFonts w:asciiTheme="minorEastAsia" w:hAnsiTheme="minorEastAsia"/>
              <w:sz w:val="18"/>
              <w:szCs w:val="18"/>
            </w:rPr>
          </w:rPrChange>
        </w:rPr>
        <w:pPrChange w:id="94" w:author="admin" w:date="2015-10-19T11:03:00Z">
          <w:pPr>
            <w:numPr>
              <w:numId w:val="3"/>
            </w:numPr>
            <w:spacing w:line="360" w:lineRule="auto"/>
            <w:ind w:left="845" w:hanging="420"/>
          </w:pPr>
        </w:pPrChange>
      </w:pPr>
      <w:r w:rsidRPr="0033544E">
        <w:rPr>
          <w:rFonts w:asciiTheme="minorEastAsia" w:hAnsiTheme="minorEastAsia" w:hint="eastAsia"/>
          <w:sz w:val="18"/>
          <w:szCs w:val="21"/>
          <w:rPrChange w:id="95" w:author="admin" w:date="2015-10-19T11:03:00Z">
            <w:rPr>
              <w:rFonts w:asciiTheme="minorEastAsia" w:hAnsiTheme="minorEastAsia" w:hint="eastAsia"/>
              <w:sz w:val="18"/>
              <w:szCs w:val="18"/>
            </w:rPr>
          </w:rPrChange>
        </w:rPr>
        <w:t>巨蟹座</w:t>
      </w:r>
      <w:r w:rsidRPr="0033544E">
        <w:rPr>
          <w:rFonts w:asciiTheme="minorEastAsia" w:hAnsiTheme="minorEastAsia"/>
          <w:sz w:val="18"/>
          <w:szCs w:val="21"/>
          <w:rPrChange w:id="96" w:author="admin" w:date="2015-10-19T11:03:00Z">
            <w:rPr>
              <w:rFonts w:asciiTheme="minorEastAsia" w:hAnsiTheme="minorEastAsia"/>
              <w:sz w:val="18"/>
              <w:szCs w:val="18"/>
            </w:rPr>
          </w:rPrChange>
        </w:rPr>
        <w:t>6月22日-7月22日</w:t>
      </w:r>
      <w:r w:rsidRPr="0033544E">
        <w:rPr>
          <w:rFonts w:asciiTheme="minorEastAsia" w:hAnsiTheme="minorEastAsia" w:hint="eastAsia"/>
          <w:sz w:val="18"/>
          <w:szCs w:val="21"/>
          <w:rPrChange w:id="97" w:author="admin" w:date="2015-10-19T11:03:00Z">
            <w:rPr>
              <w:rFonts w:asciiTheme="minorEastAsia" w:hAnsiTheme="minorEastAsia" w:hint="eastAsia"/>
              <w:sz w:val="18"/>
              <w:szCs w:val="18"/>
            </w:rPr>
          </w:rPrChange>
        </w:rPr>
        <w:t>：顾家温柔得迷人，固执倔强得抓狂。认定目标不放弃，在工作中不断追求完美！</w:t>
      </w:r>
      <w:r w:rsidRPr="0033544E">
        <w:rPr>
          <w:rFonts w:asciiTheme="minorEastAsia" w:hAnsiTheme="minorEastAsia"/>
          <w:sz w:val="18"/>
          <w:szCs w:val="21"/>
          <w:rPrChange w:id="98" w:author="admin" w:date="2015-10-19T11:03:00Z">
            <w:rPr>
              <w:rFonts w:asciiTheme="minorEastAsia" w:hAnsiTheme="minorEastAsia"/>
              <w:sz w:val="18"/>
              <w:szCs w:val="18"/>
            </w:rPr>
          </w:rPrChange>
        </w:rPr>
        <w:t xml:space="preserve"> </w:t>
      </w:r>
    </w:p>
    <w:p w:rsidR="00000000" w:rsidRDefault="0033544E">
      <w:pPr>
        <w:spacing w:line="360" w:lineRule="auto"/>
        <w:ind w:left="-426" w:rightChars="-702" w:right="-1474" w:firstLineChars="67" w:firstLine="121"/>
        <w:rPr>
          <w:rFonts w:asciiTheme="minorEastAsia" w:hAnsiTheme="minorEastAsia"/>
          <w:sz w:val="18"/>
          <w:szCs w:val="21"/>
          <w:rPrChange w:id="99" w:author="admin" w:date="2015-10-19T11:03:00Z">
            <w:rPr>
              <w:rFonts w:asciiTheme="minorEastAsia" w:hAnsiTheme="minorEastAsia"/>
              <w:sz w:val="18"/>
              <w:szCs w:val="18"/>
            </w:rPr>
          </w:rPrChange>
        </w:rPr>
        <w:pPrChange w:id="100" w:author="admin" w:date="2015-10-19T11:03:00Z">
          <w:pPr>
            <w:numPr>
              <w:numId w:val="3"/>
            </w:numPr>
            <w:spacing w:line="360" w:lineRule="auto"/>
            <w:ind w:left="845" w:hanging="420"/>
          </w:pPr>
        </w:pPrChange>
      </w:pPr>
      <w:r w:rsidRPr="0033544E">
        <w:rPr>
          <w:rFonts w:asciiTheme="minorEastAsia" w:hAnsiTheme="minorEastAsia" w:hint="eastAsia"/>
          <w:sz w:val="18"/>
          <w:szCs w:val="21"/>
          <w:rPrChange w:id="101" w:author="admin" w:date="2015-10-19T11:03:00Z">
            <w:rPr>
              <w:rFonts w:asciiTheme="minorEastAsia" w:hAnsiTheme="minorEastAsia" w:hint="eastAsia"/>
              <w:sz w:val="18"/>
              <w:szCs w:val="18"/>
            </w:rPr>
          </w:rPrChange>
        </w:rPr>
        <w:t>狮子座</w:t>
      </w:r>
      <w:r w:rsidRPr="0033544E">
        <w:rPr>
          <w:rFonts w:asciiTheme="minorEastAsia" w:hAnsiTheme="minorEastAsia"/>
          <w:sz w:val="18"/>
          <w:szCs w:val="21"/>
          <w:rPrChange w:id="102" w:author="admin" w:date="2015-10-19T11:03:00Z">
            <w:rPr>
              <w:rFonts w:asciiTheme="minorEastAsia" w:hAnsiTheme="minorEastAsia"/>
              <w:sz w:val="18"/>
              <w:szCs w:val="18"/>
            </w:rPr>
          </w:rPrChange>
        </w:rPr>
        <w:t>7月23日-8月22日</w:t>
      </w:r>
      <w:r w:rsidRPr="0033544E">
        <w:rPr>
          <w:rFonts w:asciiTheme="minorEastAsia" w:hAnsiTheme="minorEastAsia" w:hint="eastAsia"/>
          <w:sz w:val="18"/>
          <w:szCs w:val="21"/>
          <w:rPrChange w:id="103" w:author="admin" w:date="2015-10-19T11:03:00Z">
            <w:rPr>
              <w:rFonts w:asciiTheme="minorEastAsia" w:hAnsiTheme="minorEastAsia" w:hint="eastAsia"/>
              <w:sz w:val="18"/>
              <w:szCs w:val="18"/>
            </w:rPr>
          </w:rPrChange>
        </w:rPr>
        <w:t>：正能量满满爆棚，脾气最坏，心最软。</w:t>
      </w:r>
      <w:r w:rsidRPr="0033544E">
        <w:rPr>
          <w:rFonts w:asciiTheme="minorEastAsia" w:hAnsiTheme="minorEastAsia"/>
          <w:sz w:val="18"/>
          <w:szCs w:val="21"/>
          <w:rPrChange w:id="104" w:author="admin" w:date="2015-10-19T11:03:00Z">
            <w:rPr>
              <w:rFonts w:asciiTheme="minorEastAsia" w:hAnsiTheme="minorEastAsia"/>
              <w:sz w:val="18"/>
              <w:szCs w:val="18"/>
            </w:rPr>
          </w:rPrChange>
        </w:rPr>
        <w:t>热情、阳光</w:t>
      </w:r>
      <w:r w:rsidRPr="0033544E">
        <w:rPr>
          <w:rFonts w:asciiTheme="minorEastAsia" w:hAnsiTheme="minorEastAsia" w:hint="eastAsia"/>
          <w:sz w:val="18"/>
          <w:szCs w:val="21"/>
          <w:rPrChange w:id="105" w:author="admin" w:date="2015-10-19T11:03:00Z">
            <w:rPr>
              <w:rFonts w:asciiTheme="minorEastAsia" w:hAnsiTheme="minorEastAsia" w:hint="eastAsia"/>
              <w:sz w:val="18"/>
              <w:szCs w:val="18"/>
            </w:rPr>
          </w:rPrChange>
        </w:rPr>
        <w:t>敢爱敢恨！</w:t>
      </w:r>
      <w:r w:rsidRPr="0033544E">
        <w:rPr>
          <w:rFonts w:asciiTheme="minorEastAsia" w:hAnsiTheme="minorEastAsia"/>
          <w:sz w:val="18"/>
          <w:szCs w:val="21"/>
          <w:rPrChange w:id="106" w:author="admin" w:date="2015-10-19T11:03:00Z">
            <w:rPr>
              <w:rFonts w:asciiTheme="minorEastAsia" w:hAnsiTheme="minorEastAsia"/>
              <w:sz w:val="18"/>
              <w:szCs w:val="18"/>
            </w:rPr>
          </w:rPrChange>
        </w:rPr>
        <w:t xml:space="preserve"> </w:t>
      </w:r>
    </w:p>
    <w:p w:rsidR="00000000" w:rsidRDefault="0033544E">
      <w:pPr>
        <w:spacing w:line="360" w:lineRule="auto"/>
        <w:ind w:left="-426" w:rightChars="-702" w:right="-1474" w:firstLineChars="67" w:firstLine="121"/>
        <w:rPr>
          <w:rFonts w:asciiTheme="minorEastAsia" w:hAnsiTheme="minorEastAsia"/>
          <w:sz w:val="18"/>
          <w:szCs w:val="21"/>
          <w:rPrChange w:id="107" w:author="admin" w:date="2015-10-19T11:03:00Z">
            <w:rPr>
              <w:rFonts w:asciiTheme="minorEastAsia" w:hAnsiTheme="minorEastAsia"/>
              <w:sz w:val="18"/>
              <w:szCs w:val="18"/>
            </w:rPr>
          </w:rPrChange>
        </w:rPr>
        <w:pPrChange w:id="108" w:author="admin" w:date="2015-10-19T11:03:00Z">
          <w:pPr>
            <w:numPr>
              <w:numId w:val="3"/>
            </w:numPr>
            <w:spacing w:line="360" w:lineRule="auto"/>
            <w:ind w:left="845" w:hanging="420"/>
          </w:pPr>
        </w:pPrChange>
      </w:pPr>
      <w:r w:rsidRPr="0033544E">
        <w:rPr>
          <w:rFonts w:asciiTheme="minorEastAsia" w:hAnsiTheme="minorEastAsia" w:hint="eastAsia"/>
          <w:sz w:val="18"/>
          <w:szCs w:val="21"/>
          <w:rPrChange w:id="109" w:author="admin" w:date="2015-10-19T11:03:00Z">
            <w:rPr>
              <w:rFonts w:asciiTheme="minorEastAsia" w:hAnsiTheme="minorEastAsia" w:hint="eastAsia"/>
              <w:sz w:val="18"/>
              <w:szCs w:val="18"/>
            </w:rPr>
          </w:rPrChange>
        </w:rPr>
        <w:t>处女座</w:t>
      </w:r>
      <w:r w:rsidRPr="0033544E">
        <w:rPr>
          <w:rFonts w:asciiTheme="minorEastAsia" w:hAnsiTheme="minorEastAsia"/>
          <w:sz w:val="18"/>
          <w:szCs w:val="21"/>
          <w:rPrChange w:id="110" w:author="admin" w:date="2015-10-19T11:03:00Z">
            <w:rPr>
              <w:rFonts w:asciiTheme="minorEastAsia" w:hAnsiTheme="minorEastAsia"/>
              <w:sz w:val="18"/>
              <w:szCs w:val="18"/>
            </w:rPr>
          </w:rPrChange>
        </w:rPr>
        <w:t>8月23日-9月22日</w:t>
      </w:r>
      <w:r w:rsidRPr="0033544E">
        <w:rPr>
          <w:rFonts w:asciiTheme="minorEastAsia" w:hAnsiTheme="minorEastAsia" w:hint="eastAsia"/>
          <w:sz w:val="18"/>
          <w:szCs w:val="21"/>
          <w:rPrChange w:id="111" w:author="admin" w:date="2015-10-19T11:03:00Z">
            <w:rPr>
              <w:rFonts w:asciiTheme="minorEastAsia" w:hAnsiTheme="minorEastAsia" w:hint="eastAsia"/>
              <w:sz w:val="18"/>
              <w:szCs w:val="18"/>
            </w:rPr>
          </w:rPrChange>
        </w:rPr>
        <w:t>：认真做事、追求极致完美的你，总是能引爆全场焦点！</w:t>
      </w:r>
      <w:r w:rsidRPr="0033544E">
        <w:rPr>
          <w:rFonts w:asciiTheme="minorEastAsia" w:hAnsiTheme="minorEastAsia"/>
          <w:sz w:val="18"/>
          <w:szCs w:val="21"/>
          <w:rPrChange w:id="112" w:author="admin" w:date="2015-10-19T11:03:00Z">
            <w:rPr>
              <w:rFonts w:asciiTheme="minorEastAsia" w:hAnsiTheme="minorEastAsia"/>
              <w:sz w:val="18"/>
              <w:szCs w:val="18"/>
            </w:rPr>
          </w:rPrChange>
        </w:rPr>
        <w:t xml:space="preserve"> </w:t>
      </w:r>
    </w:p>
    <w:p w:rsidR="00000000" w:rsidRDefault="0033544E">
      <w:pPr>
        <w:spacing w:line="360" w:lineRule="auto"/>
        <w:ind w:left="-426" w:rightChars="-702" w:right="-1474" w:firstLineChars="67" w:firstLine="121"/>
        <w:rPr>
          <w:rFonts w:asciiTheme="minorEastAsia" w:hAnsiTheme="minorEastAsia"/>
          <w:sz w:val="18"/>
          <w:szCs w:val="21"/>
          <w:rPrChange w:id="113" w:author="admin" w:date="2015-10-19T11:03:00Z">
            <w:rPr>
              <w:rFonts w:asciiTheme="minorEastAsia" w:hAnsiTheme="minorEastAsia"/>
              <w:sz w:val="18"/>
              <w:szCs w:val="18"/>
            </w:rPr>
          </w:rPrChange>
        </w:rPr>
        <w:pPrChange w:id="114" w:author="admin" w:date="2015-10-19T11:03:00Z">
          <w:pPr>
            <w:numPr>
              <w:numId w:val="3"/>
            </w:numPr>
            <w:spacing w:line="360" w:lineRule="auto"/>
            <w:ind w:left="845" w:hanging="420"/>
          </w:pPr>
        </w:pPrChange>
      </w:pPr>
      <w:r w:rsidRPr="0033544E">
        <w:rPr>
          <w:rFonts w:asciiTheme="minorEastAsia" w:hAnsiTheme="minorEastAsia" w:hint="eastAsia"/>
          <w:sz w:val="18"/>
          <w:szCs w:val="21"/>
          <w:rPrChange w:id="115" w:author="admin" w:date="2015-10-19T11:03:00Z">
            <w:rPr>
              <w:rFonts w:asciiTheme="minorEastAsia" w:hAnsiTheme="minorEastAsia" w:hint="eastAsia"/>
              <w:sz w:val="18"/>
              <w:szCs w:val="18"/>
            </w:rPr>
          </w:rPrChange>
        </w:rPr>
        <w:t>天秤座</w:t>
      </w:r>
      <w:r w:rsidRPr="0033544E">
        <w:rPr>
          <w:rFonts w:asciiTheme="minorEastAsia" w:hAnsiTheme="minorEastAsia"/>
          <w:sz w:val="18"/>
          <w:szCs w:val="21"/>
          <w:rPrChange w:id="116" w:author="admin" w:date="2015-10-19T11:03:00Z">
            <w:rPr>
              <w:rFonts w:asciiTheme="minorEastAsia" w:hAnsiTheme="minorEastAsia"/>
              <w:sz w:val="18"/>
              <w:szCs w:val="18"/>
            </w:rPr>
          </w:rPrChange>
        </w:rPr>
        <w:t>9月23日-10月23日</w:t>
      </w:r>
      <w:r w:rsidRPr="0033544E">
        <w:rPr>
          <w:rFonts w:asciiTheme="minorEastAsia" w:hAnsiTheme="minorEastAsia" w:hint="eastAsia"/>
          <w:sz w:val="18"/>
          <w:szCs w:val="21"/>
          <w:rPrChange w:id="117" w:author="admin" w:date="2015-10-19T11:03:00Z">
            <w:rPr>
              <w:rFonts w:asciiTheme="minorEastAsia" w:hAnsiTheme="minorEastAsia" w:hint="eastAsia"/>
              <w:sz w:val="18"/>
              <w:szCs w:val="18"/>
            </w:rPr>
          </w:rPrChange>
        </w:rPr>
        <w:t>：绝对的理性又爱心软，普遍的高情商，在工作中发挥得淋漓尽致！</w:t>
      </w:r>
      <w:r w:rsidRPr="0033544E">
        <w:rPr>
          <w:rFonts w:asciiTheme="minorEastAsia" w:hAnsiTheme="minorEastAsia"/>
          <w:sz w:val="18"/>
          <w:szCs w:val="21"/>
          <w:rPrChange w:id="118" w:author="admin" w:date="2015-10-19T11:03:00Z">
            <w:rPr>
              <w:rFonts w:asciiTheme="minorEastAsia" w:hAnsiTheme="minorEastAsia"/>
              <w:sz w:val="18"/>
              <w:szCs w:val="18"/>
            </w:rPr>
          </w:rPrChange>
        </w:rPr>
        <w:t xml:space="preserve"> </w:t>
      </w:r>
    </w:p>
    <w:p w:rsidR="00000000" w:rsidRDefault="0033544E">
      <w:pPr>
        <w:spacing w:line="360" w:lineRule="auto"/>
        <w:ind w:left="-426" w:rightChars="-702" w:right="-1474" w:firstLineChars="67" w:firstLine="121"/>
        <w:rPr>
          <w:rFonts w:asciiTheme="minorEastAsia" w:hAnsiTheme="minorEastAsia"/>
          <w:sz w:val="18"/>
          <w:szCs w:val="21"/>
          <w:rPrChange w:id="119" w:author="admin" w:date="2015-10-19T11:03:00Z">
            <w:rPr>
              <w:rFonts w:asciiTheme="minorEastAsia" w:hAnsiTheme="minorEastAsia"/>
              <w:sz w:val="18"/>
              <w:szCs w:val="18"/>
            </w:rPr>
          </w:rPrChange>
        </w:rPr>
        <w:pPrChange w:id="120" w:author="admin" w:date="2015-10-19T11:03:00Z">
          <w:pPr>
            <w:numPr>
              <w:numId w:val="3"/>
            </w:numPr>
            <w:spacing w:line="360" w:lineRule="auto"/>
            <w:ind w:left="845" w:hanging="420"/>
          </w:pPr>
        </w:pPrChange>
      </w:pPr>
      <w:r w:rsidRPr="0033544E">
        <w:rPr>
          <w:rFonts w:asciiTheme="minorEastAsia" w:hAnsiTheme="minorEastAsia" w:hint="eastAsia"/>
          <w:sz w:val="18"/>
          <w:szCs w:val="21"/>
          <w:rPrChange w:id="121" w:author="admin" w:date="2015-10-19T11:03:00Z">
            <w:rPr>
              <w:rFonts w:asciiTheme="minorEastAsia" w:hAnsiTheme="minorEastAsia" w:hint="eastAsia"/>
              <w:sz w:val="18"/>
              <w:szCs w:val="18"/>
            </w:rPr>
          </w:rPrChange>
        </w:rPr>
        <w:t>天蝎座</w:t>
      </w:r>
      <w:r w:rsidRPr="0033544E">
        <w:rPr>
          <w:rFonts w:asciiTheme="minorEastAsia" w:hAnsiTheme="minorEastAsia"/>
          <w:sz w:val="18"/>
          <w:szCs w:val="21"/>
          <w:rPrChange w:id="122" w:author="admin" w:date="2015-10-19T11:03:00Z">
            <w:rPr>
              <w:rFonts w:asciiTheme="minorEastAsia" w:hAnsiTheme="minorEastAsia"/>
              <w:sz w:val="18"/>
              <w:szCs w:val="18"/>
            </w:rPr>
          </w:rPrChange>
        </w:rPr>
        <w:t>10月24日-11月22日</w:t>
      </w:r>
      <w:r w:rsidRPr="0033544E">
        <w:rPr>
          <w:rFonts w:asciiTheme="minorEastAsia" w:hAnsiTheme="minorEastAsia" w:hint="eastAsia"/>
          <w:sz w:val="18"/>
          <w:szCs w:val="21"/>
          <w:rPrChange w:id="123" w:author="admin" w:date="2015-10-19T11:03:00Z">
            <w:rPr>
              <w:rFonts w:asciiTheme="minorEastAsia" w:hAnsiTheme="minorEastAsia" w:hint="eastAsia"/>
              <w:sz w:val="18"/>
              <w:szCs w:val="18"/>
            </w:rPr>
          </w:rPrChange>
        </w:rPr>
        <w:t>：有性格，有想法，有范儿！精力旺盛有热情，对自己要求很高，却总是很低调。</w:t>
      </w:r>
    </w:p>
    <w:p w:rsidR="00000000" w:rsidRDefault="0033544E">
      <w:pPr>
        <w:spacing w:line="360" w:lineRule="auto"/>
        <w:ind w:left="-426" w:rightChars="-702" w:right="-1474" w:firstLineChars="67" w:firstLine="121"/>
        <w:rPr>
          <w:rFonts w:asciiTheme="minorEastAsia" w:hAnsiTheme="minorEastAsia"/>
          <w:sz w:val="18"/>
          <w:szCs w:val="21"/>
          <w:rPrChange w:id="124" w:author="admin" w:date="2015-10-19T11:03:00Z">
            <w:rPr>
              <w:rFonts w:asciiTheme="minorEastAsia" w:hAnsiTheme="minorEastAsia"/>
              <w:sz w:val="18"/>
              <w:szCs w:val="18"/>
            </w:rPr>
          </w:rPrChange>
        </w:rPr>
        <w:pPrChange w:id="125" w:author="admin" w:date="2015-10-19T11:03:00Z">
          <w:pPr>
            <w:numPr>
              <w:numId w:val="3"/>
            </w:numPr>
            <w:spacing w:line="360" w:lineRule="auto"/>
            <w:ind w:left="845" w:hanging="420"/>
          </w:pPr>
        </w:pPrChange>
      </w:pPr>
      <w:r w:rsidRPr="0033544E">
        <w:rPr>
          <w:rFonts w:asciiTheme="minorEastAsia" w:hAnsiTheme="minorEastAsia" w:hint="eastAsia"/>
          <w:sz w:val="18"/>
          <w:szCs w:val="21"/>
          <w:rPrChange w:id="126" w:author="admin" w:date="2015-10-19T11:03:00Z">
            <w:rPr>
              <w:rFonts w:asciiTheme="minorEastAsia" w:hAnsiTheme="minorEastAsia" w:hint="eastAsia"/>
              <w:sz w:val="18"/>
              <w:szCs w:val="18"/>
            </w:rPr>
          </w:rPrChange>
        </w:rPr>
        <w:lastRenderedPageBreak/>
        <w:t>射手座</w:t>
      </w:r>
      <w:r w:rsidRPr="0033544E">
        <w:rPr>
          <w:rFonts w:asciiTheme="minorEastAsia" w:hAnsiTheme="minorEastAsia"/>
          <w:sz w:val="18"/>
          <w:szCs w:val="21"/>
          <w:rPrChange w:id="127" w:author="admin" w:date="2015-10-19T11:03:00Z">
            <w:rPr>
              <w:rFonts w:asciiTheme="minorEastAsia" w:hAnsiTheme="minorEastAsia"/>
              <w:sz w:val="18"/>
              <w:szCs w:val="18"/>
            </w:rPr>
          </w:rPrChange>
        </w:rPr>
        <w:t>11月23日-12月21日</w:t>
      </w:r>
      <w:r w:rsidRPr="0033544E">
        <w:rPr>
          <w:rFonts w:asciiTheme="minorEastAsia" w:hAnsiTheme="minorEastAsia" w:hint="eastAsia"/>
          <w:sz w:val="18"/>
          <w:szCs w:val="21"/>
          <w:rPrChange w:id="128" w:author="admin" w:date="2015-10-19T11:03:00Z">
            <w:rPr>
              <w:rFonts w:asciiTheme="minorEastAsia" w:hAnsiTheme="minorEastAsia" w:hint="eastAsia"/>
              <w:sz w:val="18"/>
              <w:szCs w:val="18"/>
            </w:rPr>
          </w:rPrChange>
        </w:rPr>
        <w:t>：</w:t>
      </w:r>
      <w:r w:rsidRPr="0033544E">
        <w:rPr>
          <w:rFonts w:asciiTheme="minorEastAsia" w:hAnsiTheme="minorEastAsia"/>
          <w:sz w:val="18"/>
          <w:szCs w:val="21"/>
          <w:rPrChange w:id="129" w:author="admin" w:date="2015-10-19T11:03:00Z">
            <w:rPr>
              <w:rFonts w:asciiTheme="minorEastAsia" w:hAnsiTheme="minorEastAsia"/>
              <w:sz w:val="18"/>
              <w:szCs w:val="18"/>
            </w:rPr>
          </w:rPrChange>
        </w:rPr>
        <w:t>非常乐观和愿意奋斗</w:t>
      </w:r>
      <w:r w:rsidRPr="0033544E">
        <w:rPr>
          <w:rFonts w:asciiTheme="minorEastAsia" w:hAnsiTheme="minorEastAsia" w:hint="eastAsia"/>
          <w:sz w:val="18"/>
          <w:szCs w:val="21"/>
          <w:rPrChange w:id="130" w:author="admin" w:date="2015-10-19T11:03:00Z">
            <w:rPr>
              <w:rFonts w:asciiTheme="minorEastAsia" w:hAnsiTheme="minorEastAsia" w:hint="eastAsia"/>
              <w:sz w:val="18"/>
              <w:szCs w:val="18"/>
            </w:rPr>
          </w:rPrChange>
        </w:rPr>
        <w:t>，精力旺盛有热情。持家、交友、爱健身。</w:t>
      </w:r>
    </w:p>
    <w:p w:rsidR="00000000" w:rsidRDefault="0033544E">
      <w:pPr>
        <w:spacing w:line="360" w:lineRule="auto"/>
        <w:ind w:left="-426" w:rightChars="-702" w:right="-1474" w:firstLineChars="67" w:firstLine="121"/>
        <w:rPr>
          <w:rFonts w:asciiTheme="minorEastAsia" w:hAnsiTheme="minorEastAsia"/>
          <w:sz w:val="18"/>
          <w:szCs w:val="21"/>
          <w:rPrChange w:id="131" w:author="admin" w:date="2015-10-19T11:03:00Z">
            <w:rPr>
              <w:rFonts w:asciiTheme="minorEastAsia" w:hAnsiTheme="minorEastAsia"/>
              <w:sz w:val="18"/>
              <w:szCs w:val="18"/>
            </w:rPr>
          </w:rPrChange>
        </w:rPr>
        <w:pPrChange w:id="132" w:author="admin" w:date="2015-10-19T11:03:00Z">
          <w:pPr>
            <w:numPr>
              <w:numId w:val="3"/>
            </w:numPr>
            <w:spacing w:line="360" w:lineRule="auto"/>
            <w:ind w:left="845" w:hanging="420"/>
          </w:pPr>
        </w:pPrChange>
      </w:pPr>
      <w:r w:rsidRPr="0033544E">
        <w:rPr>
          <w:rFonts w:asciiTheme="minorEastAsia" w:hAnsiTheme="minorEastAsia" w:hint="eastAsia"/>
          <w:sz w:val="18"/>
          <w:szCs w:val="21"/>
          <w:rPrChange w:id="133" w:author="admin" w:date="2015-10-19T11:03:00Z">
            <w:rPr>
              <w:rFonts w:asciiTheme="minorEastAsia" w:hAnsiTheme="minorEastAsia" w:hint="eastAsia"/>
              <w:sz w:val="18"/>
              <w:szCs w:val="18"/>
            </w:rPr>
          </w:rPrChange>
        </w:rPr>
        <w:t>摩羯座</w:t>
      </w:r>
      <w:r w:rsidRPr="0033544E">
        <w:rPr>
          <w:rFonts w:asciiTheme="minorEastAsia" w:hAnsiTheme="minorEastAsia"/>
          <w:sz w:val="18"/>
          <w:szCs w:val="21"/>
          <w:rPrChange w:id="134" w:author="admin" w:date="2015-10-19T11:03:00Z">
            <w:rPr>
              <w:rFonts w:asciiTheme="minorEastAsia" w:hAnsiTheme="minorEastAsia"/>
              <w:sz w:val="18"/>
              <w:szCs w:val="18"/>
            </w:rPr>
          </w:rPrChange>
        </w:rPr>
        <w:t>12月22日-1月19日</w:t>
      </w:r>
      <w:r w:rsidRPr="0033544E">
        <w:rPr>
          <w:rFonts w:asciiTheme="minorEastAsia" w:hAnsiTheme="minorEastAsia" w:hint="eastAsia"/>
          <w:sz w:val="18"/>
          <w:szCs w:val="21"/>
          <w:rPrChange w:id="135" w:author="admin" w:date="2015-10-19T11:03:00Z">
            <w:rPr>
              <w:rFonts w:asciiTheme="minorEastAsia" w:hAnsiTheme="minorEastAsia" w:hint="eastAsia"/>
              <w:sz w:val="18"/>
              <w:szCs w:val="18"/>
            </w:rPr>
          </w:rPrChange>
        </w:rPr>
        <w:t>：心思细密爱思考，勤奋努力品位高，用到在工作中必定是极好的！</w:t>
      </w:r>
      <w:r w:rsidRPr="0033544E">
        <w:rPr>
          <w:rFonts w:asciiTheme="minorEastAsia" w:hAnsiTheme="minorEastAsia"/>
          <w:sz w:val="18"/>
          <w:szCs w:val="21"/>
          <w:rPrChange w:id="136" w:author="admin" w:date="2015-10-19T11:03:00Z">
            <w:rPr>
              <w:rFonts w:asciiTheme="minorEastAsia" w:hAnsiTheme="minorEastAsia"/>
              <w:sz w:val="18"/>
              <w:szCs w:val="18"/>
            </w:rPr>
          </w:rPrChange>
        </w:rPr>
        <w:t xml:space="preserve"> </w:t>
      </w:r>
    </w:p>
    <w:p w:rsidR="00000000" w:rsidRDefault="0033544E">
      <w:pPr>
        <w:spacing w:line="360" w:lineRule="auto"/>
        <w:ind w:left="-426" w:rightChars="-702" w:right="-1474" w:firstLineChars="67" w:firstLine="121"/>
        <w:rPr>
          <w:rFonts w:asciiTheme="minorEastAsia" w:hAnsiTheme="minorEastAsia"/>
          <w:sz w:val="18"/>
          <w:szCs w:val="21"/>
          <w:rPrChange w:id="137" w:author="admin" w:date="2015-10-19T11:03:00Z">
            <w:rPr>
              <w:rFonts w:asciiTheme="minorEastAsia" w:hAnsiTheme="minorEastAsia"/>
              <w:sz w:val="18"/>
              <w:szCs w:val="18"/>
            </w:rPr>
          </w:rPrChange>
        </w:rPr>
        <w:pPrChange w:id="138" w:author="admin" w:date="2015-10-19T11:03:00Z">
          <w:pPr>
            <w:numPr>
              <w:numId w:val="3"/>
            </w:numPr>
            <w:spacing w:line="360" w:lineRule="auto"/>
            <w:ind w:left="845" w:hanging="420"/>
          </w:pPr>
        </w:pPrChange>
      </w:pPr>
      <w:r w:rsidRPr="0033544E">
        <w:rPr>
          <w:rFonts w:asciiTheme="minorEastAsia" w:hAnsiTheme="minorEastAsia" w:hint="eastAsia"/>
          <w:sz w:val="18"/>
          <w:szCs w:val="21"/>
          <w:rPrChange w:id="139" w:author="admin" w:date="2015-10-19T11:03:00Z">
            <w:rPr>
              <w:rFonts w:asciiTheme="minorEastAsia" w:hAnsiTheme="minorEastAsia" w:hint="eastAsia"/>
              <w:sz w:val="18"/>
              <w:szCs w:val="18"/>
            </w:rPr>
          </w:rPrChange>
        </w:rPr>
        <w:t>水瓶座</w:t>
      </w:r>
      <w:r w:rsidRPr="0033544E">
        <w:rPr>
          <w:rFonts w:asciiTheme="minorEastAsia" w:hAnsiTheme="minorEastAsia"/>
          <w:sz w:val="18"/>
          <w:szCs w:val="21"/>
          <w:rPrChange w:id="140" w:author="admin" w:date="2015-10-19T11:03:00Z">
            <w:rPr>
              <w:rFonts w:asciiTheme="minorEastAsia" w:hAnsiTheme="minorEastAsia"/>
              <w:sz w:val="18"/>
              <w:szCs w:val="18"/>
            </w:rPr>
          </w:rPrChange>
        </w:rPr>
        <w:t>1月20日-2月18日</w:t>
      </w:r>
      <w:r w:rsidRPr="0033544E">
        <w:rPr>
          <w:rFonts w:asciiTheme="minorEastAsia" w:hAnsiTheme="minorEastAsia" w:hint="eastAsia"/>
          <w:sz w:val="18"/>
          <w:szCs w:val="21"/>
          <w:rPrChange w:id="141" w:author="admin" w:date="2015-10-19T11:03:00Z">
            <w:rPr>
              <w:rFonts w:asciiTheme="minorEastAsia" w:hAnsiTheme="minorEastAsia" w:hint="eastAsia"/>
              <w:sz w:val="18"/>
              <w:szCs w:val="18"/>
            </w:rPr>
          </w:rPrChange>
        </w:rPr>
        <w:t>：</w:t>
      </w:r>
      <w:r w:rsidRPr="0033544E">
        <w:rPr>
          <w:rFonts w:asciiTheme="minorEastAsia" w:hAnsiTheme="minorEastAsia"/>
          <w:sz w:val="18"/>
          <w:szCs w:val="21"/>
          <w:rPrChange w:id="142" w:author="admin" w:date="2015-10-19T11:03:00Z">
            <w:rPr>
              <w:rFonts w:asciiTheme="minorEastAsia" w:hAnsiTheme="minorEastAsia"/>
              <w:sz w:val="18"/>
              <w:szCs w:val="18"/>
            </w:rPr>
          </w:rPrChange>
        </w:rPr>
        <w:t>爱好和平，勇于创新，善良美丽</w:t>
      </w:r>
      <w:r w:rsidRPr="0033544E">
        <w:rPr>
          <w:rFonts w:asciiTheme="minorEastAsia" w:hAnsiTheme="minorEastAsia" w:hint="eastAsia"/>
          <w:sz w:val="18"/>
          <w:szCs w:val="21"/>
          <w:rPrChange w:id="143" w:author="admin" w:date="2015-10-19T11:03:00Z">
            <w:rPr>
              <w:rFonts w:asciiTheme="minorEastAsia" w:hAnsiTheme="minorEastAsia" w:hint="eastAsia"/>
              <w:sz w:val="18"/>
              <w:szCs w:val="18"/>
            </w:rPr>
          </w:rPrChange>
        </w:rPr>
        <w:t>，明明可以靠脸吃饭偏偏要靠才华！</w:t>
      </w:r>
    </w:p>
    <w:p w:rsidR="00000000" w:rsidRDefault="0033544E">
      <w:pPr>
        <w:spacing w:line="360" w:lineRule="auto"/>
        <w:ind w:left="-426" w:rightChars="-702" w:right="-1474" w:firstLineChars="67" w:firstLine="121"/>
        <w:rPr>
          <w:rFonts w:asciiTheme="minorEastAsia" w:hAnsiTheme="minorEastAsia"/>
          <w:sz w:val="18"/>
          <w:szCs w:val="21"/>
          <w:rPrChange w:id="144" w:author="admin" w:date="2015-10-19T11:03:00Z">
            <w:rPr/>
          </w:rPrChange>
        </w:rPr>
        <w:pPrChange w:id="145" w:author="admin" w:date="2015-10-19T11:03:00Z">
          <w:pPr>
            <w:pStyle w:val="11"/>
            <w:ind w:left="420" w:firstLineChars="0" w:firstLine="0"/>
          </w:pPr>
        </w:pPrChange>
      </w:pPr>
      <w:r w:rsidRPr="0033544E">
        <w:rPr>
          <w:rFonts w:asciiTheme="minorEastAsia" w:hAnsiTheme="minorEastAsia" w:hint="eastAsia"/>
          <w:sz w:val="18"/>
          <w:szCs w:val="21"/>
          <w:rPrChange w:id="146" w:author="admin" w:date="2015-10-19T11:03:00Z">
            <w:rPr>
              <w:rFonts w:asciiTheme="minorEastAsia" w:hAnsiTheme="minorEastAsia" w:hint="eastAsia"/>
              <w:sz w:val="18"/>
              <w:szCs w:val="18"/>
            </w:rPr>
          </w:rPrChange>
        </w:rPr>
        <w:t>双鱼座</w:t>
      </w:r>
      <w:r w:rsidRPr="0033544E">
        <w:rPr>
          <w:rFonts w:asciiTheme="minorEastAsia" w:hAnsiTheme="minorEastAsia"/>
          <w:sz w:val="18"/>
          <w:szCs w:val="21"/>
          <w:rPrChange w:id="147" w:author="admin" w:date="2015-10-19T11:03:00Z">
            <w:rPr>
              <w:rFonts w:asciiTheme="minorEastAsia" w:hAnsiTheme="minorEastAsia"/>
              <w:sz w:val="18"/>
              <w:szCs w:val="18"/>
            </w:rPr>
          </w:rPrChange>
        </w:rPr>
        <w:t>2月19日-3月20日</w:t>
      </w:r>
      <w:r w:rsidRPr="0033544E">
        <w:rPr>
          <w:rFonts w:asciiTheme="minorEastAsia" w:hAnsiTheme="minorEastAsia" w:hint="eastAsia"/>
          <w:sz w:val="18"/>
          <w:szCs w:val="21"/>
          <w:rPrChange w:id="148" w:author="admin" w:date="2015-10-19T11:03:00Z">
            <w:rPr>
              <w:rFonts w:asciiTheme="minorEastAsia" w:hAnsiTheme="minorEastAsia" w:hint="eastAsia"/>
              <w:sz w:val="18"/>
              <w:szCs w:val="18"/>
            </w:rPr>
          </w:rPrChange>
        </w:rPr>
        <w:t>：</w:t>
      </w:r>
      <w:r w:rsidR="00F46AD3" w:rsidRPr="00460B7E">
        <w:rPr>
          <w:rFonts w:asciiTheme="minorEastAsia" w:hAnsiTheme="minorEastAsia" w:hint="eastAsia"/>
          <w:sz w:val="18"/>
          <w:szCs w:val="21"/>
        </w:rPr>
        <w:t>情商爆棚的浪漫双鱼，最是那一抹柔情却又坚定，在工作中必定是一道靓丽的风景！</w:t>
      </w:r>
    </w:p>
    <w:p w:rsidR="00000000" w:rsidRDefault="00907F18">
      <w:pPr>
        <w:pStyle w:val="11"/>
        <w:numPr>
          <w:ilvl w:val="0"/>
          <w:numId w:val="3"/>
        </w:numPr>
        <w:ind w:firstLineChars="0"/>
        <w:rPr>
          <w:szCs w:val="21"/>
        </w:rPr>
        <w:pPrChange w:id="149" w:author="admin" w:date="2015-10-15T11:37:00Z">
          <w:pPr>
            <w:pStyle w:val="11"/>
            <w:ind w:left="420" w:firstLineChars="0" w:firstLine="0"/>
          </w:pPr>
        </w:pPrChange>
      </w:pPr>
      <w:r w:rsidRPr="00907F18">
        <w:rPr>
          <w:rFonts w:hint="eastAsia"/>
          <w:szCs w:val="21"/>
        </w:rPr>
        <w:t>前端：根据代理人的星座显示对应的星座文案</w:t>
      </w:r>
    </w:p>
    <w:p w:rsidR="001137E1" w:rsidRDefault="001137E1" w:rsidP="001137E1">
      <w:pPr>
        <w:pStyle w:val="11"/>
        <w:ind w:firstLineChars="0"/>
        <w:rPr>
          <w:szCs w:val="21"/>
        </w:rPr>
      </w:pPr>
    </w:p>
    <w:p w:rsidR="001137E1" w:rsidRPr="001137E1" w:rsidRDefault="001137E1" w:rsidP="001137E1">
      <w:pPr>
        <w:rPr>
          <w:rFonts w:ascii="微软雅黑" w:eastAsia="微软雅黑" w:hAnsi="微软雅黑"/>
          <w:b/>
          <w:sz w:val="24"/>
          <w:szCs w:val="21"/>
          <w:rPrChange w:id="150" w:author="admin" w:date="2015-10-19T10:21:00Z">
            <w:rPr/>
          </w:rPrChange>
        </w:rPr>
      </w:pPr>
      <w:r>
        <w:rPr>
          <w:rFonts w:ascii="微软雅黑" w:eastAsia="微软雅黑" w:hAnsi="微软雅黑" w:hint="eastAsia"/>
          <w:b/>
          <w:sz w:val="24"/>
          <w:szCs w:val="21"/>
          <w:highlight w:val="lightGray"/>
        </w:rPr>
        <w:t>3</w:t>
      </w:r>
      <w:r w:rsidRPr="001137E1">
        <w:rPr>
          <w:rFonts w:ascii="微软雅黑" w:eastAsia="微软雅黑" w:hAnsi="微软雅黑" w:hint="eastAsia"/>
          <w:b/>
          <w:sz w:val="24"/>
          <w:szCs w:val="21"/>
          <w:highlight w:val="lightGray"/>
        </w:rPr>
        <w:t>、</w:t>
      </w:r>
      <w:r>
        <w:rPr>
          <w:rFonts w:ascii="微软雅黑" w:eastAsia="微软雅黑" w:hAnsi="微软雅黑" w:hint="eastAsia"/>
          <w:b/>
          <w:sz w:val="24"/>
          <w:szCs w:val="21"/>
          <w:highlight w:val="lightGray"/>
        </w:rPr>
        <w:t>荣誉之路1</w:t>
      </w:r>
      <w:r w:rsidR="00126EB9">
        <w:rPr>
          <w:rFonts w:ascii="微软雅黑" w:eastAsia="微软雅黑" w:hAnsi="微软雅黑" w:hint="eastAsia"/>
          <w:b/>
          <w:sz w:val="24"/>
          <w:szCs w:val="21"/>
        </w:rPr>
        <w:t>：</w:t>
      </w:r>
      <w:r w:rsidR="00126EB9">
        <w:rPr>
          <w:rFonts w:hint="eastAsia"/>
        </w:rPr>
        <w:t>无数据不显示</w:t>
      </w:r>
    </w:p>
    <w:p w:rsidR="002C1152" w:rsidRPr="005B6152" w:rsidRDefault="003E29A8">
      <w:pPr>
        <w:pStyle w:val="11"/>
        <w:ind w:left="420" w:firstLineChars="0" w:firstLine="0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2655894" cy="4277801"/>
            <wp:effectExtent l="19050" t="0" r="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336" cy="428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C15" w:rsidRPr="005B6152" w:rsidRDefault="0033544E" w:rsidP="00386E89">
      <w:pPr>
        <w:pStyle w:val="11"/>
        <w:numPr>
          <w:ilvl w:val="0"/>
          <w:numId w:val="3"/>
        </w:numPr>
        <w:ind w:firstLineChars="0"/>
        <w:rPr>
          <w:szCs w:val="21"/>
          <w:rPrChange w:id="151" w:author="admin" w:date="2015-10-19T10:21:00Z">
            <w:rPr/>
          </w:rPrChange>
        </w:rPr>
      </w:pPr>
      <w:r w:rsidRPr="0033544E">
        <w:rPr>
          <w:rFonts w:hint="eastAsia"/>
          <w:szCs w:val="21"/>
          <w:rPrChange w:id="152" w:author="admin" w:date="2015-10-19T10:21:00Z">
            <w:rPr>
              <w:rFonts w:hint="eastAsia"/>
            </w:rPr>
          </w:rPrChange>
        </w:rPr>
        <w:t>需要数据：</w:t>
      </w:r>
      <w:del w:id="153" w:author="admin" w:date="2015-10-27T11:32:00Z">
        <w:r w:rsidRPr="0033544E">
          <w:rPr>
            <w:rFonts w:hint="eastAsia"/>
            <w:szCs w:val="21"/>
            <w:rPrChange w:id="154" w:author="admin" w:date="2015-10-19T10:21:00Z">
              <w:rPr>
                <w:rFonts w:hint="eastAsia"/>
              </w:rPr>
            </w:rPrChange>
          </w:rPr>
          <w:delText>是否是</w:delText>
        </w:r>
      </w:del>
      <w:r w:rsidRPr="0033544E">
        <w:rPr>
          <w:rFonts w:hint="eastAsia"/>
          <w:szCs w:val="21"/>
          <w:rPrChange w:id="155" w:author="admin" w:date="2015-10-19T10:21:00Z">
            <w:rPr>
              <w:rFonts w:hint="eastAsia"/>
            </w:rPr>
          </w:rPrChange>
        </w:rPr>
        <w:t>精英代理人</w:t>
      </w:r>
      <w:del w:id="156" w:author="admin" w:date="2015-10-27T11:32:00Z">
        <w:r w:rsidRPr="0033544E">
          <w:rPr>
            <w:rFonts w:hint="eastAsia"/>
            <w:szCs w:val="21"/>
            <w:rPrChange w:id="157" w:author="admin" w:date="2015-10-19T10:21:00Z">
              <w:rPr>
                <w:rFonts w:hint="eastAsia"/>
              </w:rPr>
            </w:rPrChange>
          </w:rPr>
          <w:delText>以及</w:delText>
        </w:r>
      </w:del>
      <w:r w:rsidRPr="0033544E">
        <w:rPr>
          <w:rFonts w:hint="eastAsia"/>
          <w:szCs w:val="21"/>
          <w:rPrChange w:id="158" w:author="admin" w:date="2015-10-19T10:21:00Z">
            <w:rPr>
              <w:rFonts w:hint="eastAsia"/>
            </w:rPr>
          </w:rPrChange>
        </w:rPr>
        <w:t>对应的级别、</w:t>
      </w:r>
      <w:del w:id="159" w:author="admin" w:date="2015-10-27T11:32:00Z">
        <w:r w:rsidRPr="0033544E">
          <w:rPr>
            <w:rFonts w:hint="eastAsia"/>
            <w:szCs w:val="21"/>
            <w:rPrChange w:id="160" w:author="admin" w:date="2015-10-19T10:21:00Z">
              <w:rPr>
                <w:rFonts w:hint="eastAsia"/>
              </w:rPr>
            </w:rPrChange>
          </w:rPr>
          <w:delText>是否是</w:delText>
        </w:r>
      </w:del>
      <w:r w:rsidRPr="0033544E">
        <w:rPr>
          <w:szCs w:val="21"/>
          <w:rPrChange w:id="161" w:author="admin" w:date="2015-10-19T10:21:00Z">
            <w:rPr/>
          </w:rPrChange>
        </w:rPr>
        <w:t>f1</w:t>
      </w:r>
      <w:r w:rsidRPr="0033544E">
        <w:rPr>
          <w:rFonts w:hint="eastAsia"/>
          <w:szCs w:val="21"/>
          <w:rPrChange w:id="162" w:author="admin" w:date="2015-10-19T10:21:00Z">
            <w:rPr>
              <w:rFonts w:hint="eastAsia"/>
            </w:rPr>
          </w:rPrChange>
        </w:rPr>
        <w:t>俱乐部会员</w:t>
      </w:r>
      <w:del w:id="163" w:author="admin" w:date="2015-10-27T11:32:00Z">
        <w:r w:rsidRPr="0033544E">
          <w:rPr>
            <w:rFonts w:hint="eastAsia"/>
            <w:szCs w:val="21"/>
            <w:rPrChange w:id="164" w:author="admin" w:date="2015-10-19T10:21:00Z">
              <w:rPr>
                <w:rFonts w:hint="eastAsia"/>
              </w:rPr>
            </w:rPrChange>
          </w:rPr>
          <w:delText>以及</w:delText>
        </w:r>
      </w:del>
      <w:r w:rsidRPr="0033544E">
        <w:rPr>
          <w:rFonts w:hint="eastAsia"/>
          <w:szCs w:val="21"/>
          <w:rPrChange w:id="165" w:author="admin" w:date="2015-10-19T10:21:00Z">
            <w:rPr>
              <w:rFonts w:hint="eastAsia"/>
            </w:rPr>
          </w:rPrChange>
        </w:rPr>
        <w:t>对应的级别</w:t>
      </w:r>
    </w:p>
    <w:p w:rsidR="00546C15" w:rsidRDefault="0033544E" w:rsidP="00514D37">
      <w:pPr>
        <w:pStyle w:val="11"/>
        <w:numPr>
          <w:ilvl w:val="0"/>
          <w:numId w:val="3"/>
        </w:numPr>
        <w:ind w:firstLineChars="0"/>
        <w:rPr>
          <w:szCs w:val="21"/>
        </w:rPr>
      </w:pPr>
      <w:r w:rsidRPr="0033544E">
        <w:rPr>
          <w:rFonts w:hint="eastAsia"/>
          <w:szCs w:val="21"/>
          <w:rPrChange w:id="166" w:author="admin" w:date="2015-10-19T10:21:00Z">
            <w:rPr>
              <w:rFonts w:hint="eastAsia"/>
            </w:rPr>
          </w:rPrChange>
        </w:rPr>
        <w:t>文案：</w:t>
      </w:r>
      <w:r w:rsidRPr="0033544E">
        <w:rPr>
          <w:szCs w:val="21"/>
          <w:rPrChange w:id="167" w:author="admin" w:date="2015-10-19T10:21:00Z">
            <w:rPr/>
          </w:rPrChange>
        </w:rPr>
        <w:t xml:space="preserve"> </w:t>
      </w:r>
      <w:ins w:id="168" w:author="admin" w:date="2015-10-28T13:23:00Z">
        <w:r w:rsidR="006414A0">
          <w:rPr>
            <w:rFonts w:hint="eastAsia"/>
            <w:szCs w:val="21"/>
          </w:rPr>
          <w:t>xx</w:t>
        </w:r>
        <w:r w:rsidR="006414A0">
          <w:rPr>
            <w:rFonts w:hint="eastAsia"/>
            <w:szCs w:val="21"/>
          </w:rPr>
          <w:t>的荣耀之路</w:t>
        </w:r>
      </w:ins>
    </w:p>
    <w:p w:rsidR="00514D37" w:rsidRPr="00514D37" w:rsidRDefault="00514D37" w:rsidP="00514D37">
      <w:pPr>
        <w:pStyle w:val="11"/>
        <w:ind w:firstLineChars="0"/>
        <w:rPr>
          <w:szCs w:val="21"/>
        </w:rPr>
      </w:pPr>
    </w:p>
    <w:p w:rsidR="00386E89" w:rsidRPr="00514D37" w:rsidRDefault="0033544E" w:rsidP="00386E89">
      <w:pPr>
        <w:pStyle w:val="11"/>
        <w:ind w:firstLineChars="0" w:firstLine="0"/>
        <w:rPr>
          <w:rFonts w:asciiTheme="minorEastAsia" w:hAnsiTheme="minorEastAsia"/>
          <w:szCs w:val="21"/>
          <w:rPrChange w:id="169" w:author="admin" w:date="2015-10-19T10:21:00Z">
            <w:rPr>
              <w:rFonts w:asciiTheme="minorEastAsia" w:hAnsiTheme="minorEastAsia"/>
              <w:sz w:val="18"/>
              <w:szCs w:val="18"/>
            </w:rPr>
          </w:rPrChange>
        </w:rPr>
      </w:pPr>
      <w:r w:rsidRPr="0033544E">
        <w:rPr>
          <w:rFonts w:asciiTheme="minorEastAsia" w:hAnsiTheme="minorEastAsia" w:hint="eastAsia"/>
          <w:szCs w:val="21"/>
          <w:highlight w:val="lightGray"/>
          <w:rPrChange w:id="170" w:author="admin" w:date="2015-10-19T10:21:00Z">
            <w:rPr>
              <w:rFonts w:asciiTheme="minorEastAsia" w:hAnsiTheme="minorEastAsia" w:hint="eastAsia"/>
              <w:sz w:val="18"/>
              <w:szCs w:val="18"/>
            </w:rPr>
          </w:rPrChange>
        </w:rPr>
        <w:t>精英代理人：</w:t>
      </w:r>
    </w:p>
    <w:p w:rsidR="00386E89" w:rsidRPr="005B6152" w:rsidRDefault="0033544E" w:rsidP="00F6041C">
      <w:pPr>
        <w:tabs>
          <w:tab w:val="left" w:pos="993"/>
        </w:tabs>
        <w:spacing w:line="360" w:lineRule="auto"/>
        <w:rPr>
          <w:rFonts w:asciiTheme="minorEastAsia" w:hAnsiTheme="minorEastAsia"/>
          <w:b/>
          <w:szCs w:val="21"/>
          <w:rPrChange w:id="171" w:author="admin" w:date="2015-10-19T10:21:00Z">
            <w:rPr>
              <w:rFonts w:asciiTheme="minorEastAsia" w:hAnsiTheme="minorEastAsia"/>
              <w:sz w:val="18"/>
              <w:szCs w:val="18"/>
            </w:rPr>
          </w:rPrChange>
        </w:rPr>
      </w:pPr>
      <w:r w:rsidRPr="0033544E">
        <w:rPr>
          <w:rFonts w:asciiTheme="minorEastAsia" w:hAnsiTheme="minorEastAsia" w:hint="eastAsia"/>
          <w:b/>
          <w:szCs w:val="21"/>
          <w:rPrChange w:id="172" w:author="admin" w:date="2015-10-19T10:21:00Z">
            <w:rPr>
              <w:rFonts w:asciiTheme="minorEastAsia" w:hAnsiTheme="minorEastAsia" w:hint="eastAsia"/>
              <w:sz w:val="18"/>
              <w:szCs w:val="18"/>
            </w:rPr>
          </w:rPrChange>
        </w:rPr>
        <w:t>金牌精英代理人</w:t>
      </w:r>
    </w:p>
    <w:p w:rsidR="00386E89" w:rsidRPr="005B6152" w:rsidDel="003A52F1" w:rsidRDefault="00386E89" w:rsidP="00386E89">
      <w:pPr>
        <w:tabs>
          <w:tab w:val="left" w:pos="993"/>
        </w:tabs>
        <w:spacing w:line="360" w:lineRule="auto"/>
        <w:rPr>
          <w:del w:id="173" w:author="admin" w:date="2015-10-27T11:31:00Z"/>
          <w:rFonts w:asciiTheme="minorEastAsia" w:hAnsiTheme="minorEastAsia" w:cs="VGJKSU+·ÂËÎ_GB2312"/>
          <w:color w:val="000000"/>
          <w:szCs w:val="21"/>
        </w:rPr>
      </w:pPr>
      <w:del w:id="174" w:author="admin" w:date="2015-10-27T11:31:00Z">
        <w:r w:rsidRPr="000A7FB3" w:rsidDel="003A52F1">
          <w:rPr>
            <w:rFonts w:asciiTheme="minorEastAsia" w:hAnsiTheme="minorEastAsia" w:cs="VGJKSU+·ÂËÎ_GB2312" w:hint="eastAsia"/>
            <w:color w:val="000000"/>
            <w:szCs w:val="21"/>
          </w:rPr>
          <w:delText>更多投保规则、保全待办特权</w:delText>
        </w:r>
      </w:del>
    </w:p>
    <w:p w:rsidR="00386E89" w:rsidRPr="005B6152" w:rsidDel="003A52F1" w:rsidRDefault="00386E89" w:rsidP="00386E89">
      <w:pPr>
        <w:tabs>
          <w:tab w:val="left" w:pos="993"/>
        </w:tabs>
        <w:spacing w:line="360" w:lineRule="auto"/>
        <w:rPr>
          <w:del w:id="175" w:author="admin" w:date="2015-10-27T11:31:00Z"/>
          <w:rFonts w:asciiTheme="minorEastAsia" w:hAnsiTheme="minorEastAsia" w:cs="VGJKSU+·ÂËÎ_GB2312"/>
          <w:color w:val="000000"/>
          <w:szCs w:val="21"/>
        </w:rPr>
      </w:pPr>
      <w:del w:id="176" w:author="admin" w:date="2015-10-27T11:31:00Z">
        <w:r w:rsidRPr="000A7FB3" w:rsidDel="003A52F1">
          <w:rPr>
            <w:rFonts w:asciiTheme="minorEastAsia" w:hAnsiTheme="minorEastAsia" w:cs="VGJKSU+·ÂËÎ_GB2312" w:hint="eastAsia"/>
            <w:color w:val="000000"/>
            <w:szCs w:val="21"/>
          </w:rPr>
          <w:delText>运营全流程“绿色通道”，优先办理，时效承诺</w:delText>
        </w:r>
      </w:del>
    </w:p>
    <w:p w:rsidR="00386E89" w:rsidDel="003A52F1" w:rsidRDefault="00386E89" w:rsidP="00386E89">
      <w:pPr>
        <w:tabs>
          <w:tab w:val="left" w:pos="993"/>
        </w:tabs>
        <w:spacing w:line="360" w:lineRule="auto"/>
        <w:rPr>
          <w:del w:id="177" w:author="admin" w:date="2015-10-27T11:31:00Z"/>
          <w:rFonts w:asciiTheme="minorEastAsia" w:hAnsiTheme="minorEastAsia" w:cs="VGJKSU+·ÂËÎ_GB2312"/>
          <w:color w:val="000000"/>
          <w:szCs w:val="21"/>
        </w:rPr>
      </w:pPr>
      <w:del w:id="178" w:author="admin" w:date="2015-10-27T11:31:00Z">
        <w:r w:rsidRPr="000A7FB3" w:rsidDel="003A52F1">
          <w:rPr>
            <w:rFonts w:asciiTheme="minorEastAsia" w:hAnsiTheme="minorEastAsia" w:cs="VGJKSU+·ÂËÎ_GB2312" w:hint="eastAsia"/>
            <w:color w:val="000000"/>
            <w:szCs w:val="21"/>
          </w:rPr>
          <w:delText>总公司专家级与分公司管家级运营服务支持</w:delText>
        </w:r>
      </w:del>
    </w:p>
    <w:p w:rsidR="00386E89" w:rsidRPr="005B6152" w:rsidRDefault="00386E89" w:rsidP="00386E89">
      <w:pPr>
        <w:tabs>
          <w:tab w:val="left" w:pos="993"/>
        </w:tabs>
        <w:spacing w:line="360" w:lineRule="auto"/>
        <w:rPr>
          <w:rFonts w:asciiTheme="minorEastAsia" w:hAnsiTheme="minorEastAsia" w:cs="VGJKSU+·ÂËÎ_GB2312"/>
          <w:color w:val="000000"/>
          <w:szCs w:val="21"/>
        </w:rPr>
      </w:pPr>
    </w:p>
    <w:p w:rsidR="00386E89" w:rsidRPr="005B6152" w:rsidRDefault="00386E89" w:rsidP="00386E89">
      <w:pPr>
        <w:rPr>
          <w:rFonts w:asciiTheme="minorEastAsia" w:hAnsiTheme="minorEastAsia"/>
          <w:b/>
          <w:szCs w:val="21"/>
        </w:rPr>
      </w:pPr>
      <w:r w:rsidRPr="000A7FB3">
        <w:rPr>
          <w:rFonts w:asciiTheme="minorEastAsia" w:hAnsiTheme="minorEastAsia" w:hint="eastAsia"/>
          <w:b/>
          <w:szCs w:val="21"/>
        </w:rPr>
        <w:lastRenderedPageBreak/>
        <w:t>白金精英代理人</w:t>
      </w:r>
    </w:p>
    <w:p w:rsidR="00386E89" w:rsidRPr="005B6152" w:rsidDel="003A52F1" w:rsidRDefault="00386E89" w:rsidP="00386E89">
      <w:pPr>
        <w:autoSpaceDE w:val="0"/>
        <w:autoSpaceDN w:val="0"/>
        <w:spacing w:line="240" w:lineRule="exact"/>
        <w:jc w:val="left"/>
        <w:rPr>
          <w:del w:id="179" w:author="admin" w:date="2015-10-27T11:31:00Z"/>
          <w:rFonts w:asciiTheme="minorEastAsia" w:hAnsiTheme="minorEastAsia" w:cs="VGJKSU+·ÂËÎ_GB2312"/>
          <w:color w:val="000000"/>
          <w:szCs w:val="21"/>
        </w:rPr>
      </w:pPr>
      <w:del w:id="180" w:author="admin" w:date="2015-10-27T11:31:00Z">
        <w:r w:rsidRPr="000A7FB3" w:rsidDel="003A52F1">
          <w:rPr>
            <w:rFonts w:asciiTheme="minorEastAsia" w:hAnsiTheme="minorEastAsia" w:cs="VGJKSU+·ÂËÎ_GB2312" w:hint="eastAsia"/>
            <w:color w:val="000000"/>
            <w:szCs w:val="21"/>
          </w:rPr>
          <w:delText>更多投保规则、保全待办特权</w:delText>
        </w:r>
      </w:del>
    </w:p>
    <w:p w:rsidR="00386E89" w:rsidRPr="005B6152" w:rsidDel="003A52F1" w:rsidRDefault="00386E89" w:rsidP="00386E89">
      <w:pPr>
        <w:tabs>
          <w:tab w:val="left" w:pos="993"/>
        </w:tabs>
        <w:spacing w:line="360" w:lineRule="auto"/>
        <w:rPr>
          <w:del w:id="181" w:author="admin" w:date="2015-10-27T11:31:00Z"/>
          <w:rFonts w:asciiTheme="minorEastAsia" w:hAnsiTheme="minorEastAsia" w:cs="VGJKSU+·ÂËÎ_GB2312"/>
          <w:color w:val="000000"/>
          <w:szCs w:val="21"/>
        </w:rPr>
      </w:pPr>
      <w:del w:id="182" w:author="admin" w:date="2015-10-27T11:31:00Z">
        <w:r w:rsidRPr="000A7FB3" w:rsidDel="003A52F1">
          <w:rPr>
            <w:rFonts w:asciiTheme="minorEastAsia" w:hAnsiTheme="minorEastAsia" w:cs="VGJKSU+·ÂËÎ_GB2312" w:hint="eastAsia"/>
            <w:color w:val="000000"/>
            <w:szCs w:val="21"/>
          </w:rPr>
          <w:delText>运营全流程“绿色通道”，优先办理，时效承诺</w:delText>
        </w:r>
      </w:del>
    </w:p>
    <w:p w:rsidR="00386E89" w:rsidRPr="005B6152" w:rsidDel="003A52F1" w:rsidRDefault="00386E89" w:rsidP="00386E89">
      <w:pPr>
        <w:autoSpaceDE w:val="0"/>
        <w:autoSpaceDN w:val="0"/>
        <w:spacing w:line="240" w:lineRule="exact"/>
        <w:jc w:val="left"/>
        <w:rPr>
          <w:del w:id="183" w:author="admin" w:date="2015-10-27T11:31:00Z"/>
          <w:rFonts w:asciiTheme="minorEastAsia" w:hAnsiTheme="minorEastAsia" w:cs="VGJKSU+·ÂËÎ_GB2312"/>
          <w:color w:val="000000"/>
          <w:szCs w:val="21"/>
        </w:rPr>
      </w:pPr>
      <w:del w:id="184" w:author="admin" w:date="2015-10-27T11:31:00Z">
        <w:r w:rsidRPr="000A7FB3" w:rsidDel="003A52F1">
          <w:rPr>
            <w:rFonts w:asciiTheme="minorEastAsia" w:hAnsiTheme="minorEastAsia" w:cs="VGJKSU+·ÂËÎ_GB2312" w:hint="eastAsia"/>
            <w:color w:val="000000"/>
            <w:szCs w:val="21"/>
          </w:rPr>
          <w:delText>总公司专家级与分公司管家级运营服务支持</w:delText>
        </w:r>
      </w:del>
    </w:p>
    <w:p w:rsidR="00386E89" w:rsidRPr="00386E89" w:rsidRDefault="00386E89" w:rsidP="00F6041C">
      <w:pPr>
        <w:tabs>
          <w:tab w:val="left" w:pos="993"/>
        </w:tabs>
        <w:spacing w:line="360" w:lineRule="auto"/>
        <w:rPr>
          <w:rFonts w:asciiTheme="minorEastAsia" w:hAnsiTheme="minorEastAsia" w:cs="VGJKSU+·ÂËÎ_GB2312"/>
          <w:color w:val="000000"/>
          <w:szCs w:val="21"/>
          <w:rPrChange w:id="185" w:author="admin" w:date="2015-10-19T10:21:00Z">
            <w:rPr>
              <w:rFonts w:asciiTheme="minorEastAsia" w:hAnsiTheme="minorEastAsia" w:cs="VGJKSU+·ÂËÎ_GB2312"/>
              <w:color w:val="000000"/>
              <w:sz w:val="18"/>
              <w:szCs w:val="18"/>
            </w:rPr>
          </w:rPrChange>
        </w:rPr>
      </w:pPr>
    </w:p>
    <w:p w:rsidR="00386E89" w:rsidRPr="000A7FB3" w:rsidRDefault="00386E89" w:rsidP="00386E89">
      <w:pPr>
        <w:autoSpaceDE w:val="0"/>
        <w:autoSpaceDN w:val="0"/>
        <w:spacing w:line="240" w:lineRule="exact"/>
        <w:jc w:val="left"/>
        <w:rPr>
          <w:rFonts w:asciiTheme="minorEastAsia" w:hAnsiTheme="minorEastAsia" w:cs="VGJKSU+·ÂËÎ_GB2312"/>
          <w:b/>
          <w:color w:val="000000"/>
          <w:szCs w:val="21"/>
        </w:rPr>
      </w:pPr>
      <w:r w:rsidRPr="000A7FB3">
        <w:rPr>
          <w:rFonts w:asciiTheme="minorEastAsia" w:hAnsiTheme="minorEastAsia" w:cs="VGJKSU+·ÂËÎ_GB2312" w:hint="eastAsia"/>
          <w:b/>
          <w:color w:val="000000"/>
          <w:szCs w:val="21"/>
        </w:rPr>
        <w:t>钻石精英代理人</w:t>
      </w:r>
    </w:p>
    <w:p w:rsidR="00386E89" w:rsidRPr="000A7FB3" w:rsidDel="003A52F1" w:rsidRDefault="00386E89" w:rsidP="00386E89">
      <w:pPr>
        <w:autoSpaceDE w:val="0"/>
        <w:autoSpaceDN w:val="0"/>
        <w:spacing w:line="240" w:lineRule="exact"/>
        <w:jc w:val="left"/>
        <w:rPr>
          <w:del w:id="186" w:author="admin" w:date="2015-10-27T11:32:00Z"/>
          <w:rFonts w:asciiTheme="minorEastAsia" w:hAnsiTheme="minorEastAsia" w:cs="VGJKSU+·ÂËÎ_GB2312"/>
          <w:color w:val="000000"/>
          <w:szCs w:val="21"/>
        </w:rPr>
      </w:pPr>
      <w:del w:id="187" w:author="admin" w:date="2015-10-27T11:32:00Z">
        <w:r w:rsidRPr="000A7FB3" w:rsidDel="003A52F1">
          <w:rPr>
            <w:rFonts w:asciiTheme="minorEastAsia" w:hAnsiTheme="minorEastAsia" w:cs="VGJKSU+·ÂËÎ_GB2312" w:hint="eastAsia"/>
            <w:color w:val="000000"/>
            <w:szCs w:val="21"/>
          </w:rPr>
          <w:delText>更多投保规则、保全待办特权</w:delText>
        </w:r>
      </w:del>
    </w:p>
    <w:p w:rsidR="00386E89" w:rsidRPr="000A7FB3" w:rsidDel="003A52F1" w:rsidRDefault="00386E89" w:rsidP="00386E89">
      <w:pPr>
        <w:tabs>
          <w:tab w:val="left" w:pos="993"/>
        </w:tabs>
        <w:spacing w:line="360" w:lineRule="auto"/>
        <w:rPr>
          <w:del w:id="188" w:author="admin" w:date="2015-10-27T11:32:00Z"/>
          <w:rFonts w:asciiTheme="minorEastAsia" w:hAnsiTheme="minorEastAsia" w:cs="VGJKSU+·ÂËÎ_GB2312"/>
          <w:color w:val="000000"/>
          <w:szCs w:val="21"/>
        </w:rPr>
      </w:pPr>
      <w:del w:id="189" w:author="admin" w:date="2015-10-27T11:32:00Z">
        <w:r w:rsidRPr="000A7FB3" w:rsidDel="003A52F1">
          <w:rPr>
            <w:rFonts w:asciiTheme="minorEastAsia" w:hAnsiTheme="minorEastAsia" w:cs="VGJKSU+·ÂËÎ_GB2312" w:hint="eastAsia"/>
            <w:color w:val="000000"/>
            <w:szCs w:val="21"/>
          </w:rPr>
          <w:delText>运营全流程“绿色通道”，优先办理，时效承诺</w:delText>
        </w:r>
      </w:del>
    </w:p>
    <w:p w:rsidR="00386E89" w:rsidDel="003A52F1" w:rsidRDefault="00386E89" w:rsidP="00386E89">
      <w:pPr>
        <w:tabs>
          <w:tab w:val="left" w:pos="993"/>
        </w:tabs>
        <w:spacing w:line="360" w:lineRule="auto"/>
        <w:rPr>
          <w:del w:id="190" w:author="admin" w:date="2015-10-27T11:32:00Z"/>
          <w:rFonts w:asciiTheme="minorEastAsia" w:hAnsiTheme="minorEastAsia" w:cs="VGJKSU+·ÂËÎ_GB2312"/>
          <w:color w:val="000000"/>
          <w:szCs w:val="21"/>
        </w:rPr>
      </w:pPr>
      <w:del w:id="191" w:author="admin" w:date="2015-10-27T11:32:00Z">
        <w:r w:rsidRPr="000A7FB3" w:rsidDel="003A52F1">
          <w:rPr>
            <w:rFonts w:asciiTheme="minorEastAsia" w:hAnsiTheme="minorEastAsia" w:cs="VGJKSU+·ÂËÎ_GB2312" w:hint="eastAsia"/>
            <w:color w:val="000000"/>
            <w:szCs w:val="21"/>
          </w:rPr>
          <w:delText>总公司专家级与分公司管家级运营服务支持</w:delText>
        </w:r>
      </w:del>
    </w:p>
    <w:p w:rsidR="00386E89" w:rsidRPr="000A7FB3" w:rsidRDefault="00386E89" w:rsidP="00386E89">
      <w:pPr>
        <w:tabs>
          <w:tab w:val="left" w:pos="993"/>
        </w:tabs>
        <w:spacing w:line="360" w:lineRule="auto"/>
        <w:rPr>
          <w:rFonts w:asciiTheme="minorEastAsia" w:hAnsiTheme="minorEastAsia" w:cs="VGJKSU+·ÂËÎ_GB2312"/>
          <w:color w:val="000000"/>
          <w:szCs w:val="21"/>
        </w:rPr>
      </w:pPr>
    </w:p>
    <w:p w:rsidR="00386E89" w:rsidRPr="000A7FB3" w:rsidRDefault="00386E89" w:rsidP="00386E89">
      <w:pPr>
        <w:autoSpaceDE w:val="0"/>
        <w:autoSpaceDN w:val="0"/>
        <w:spacing w:line="240" w:lineRule="exact"/>
        <w:jc w:val="left"/>
        <w:rPr>
          <w:rFonts w:asciiTheme="minorEastAsia" w:hAnsiTheme="minorEastAsia" w:cs="VGJKSU+·ÂËÎ_GB2312"/>
          <w:b/>
          <w:color w:val="000000"/>
          <w:szCs w:val="21"/>
        </w:rPr>
      </w:pPr>
      <w:r w:rsidRPr="000A7FB3">
        <w:rPr>
          <w:rFonts w:asciiTheme="minorEastAsia" w:hAnsiTheme="minorEastAsia" w:cs="VGJKSU+·ÂËÎ_GB2312" w:hint="eastAsia"/>
          <w:b/>
          <w:color w:val="000000"/>
          <w:szCs w:val="21"/>
        </w:rPr>
        <w:t>尊钻精英代理人</w:t>
      </w:r>
    </w:p>
    <w:p w:rsidR="00386E89" w:rsidRPr="000A7FB3" w:rsidDel="003A52F1" w:rsidRDefault="00386E89" w:rsidP="00386E89">
      <w:pPr>
        <w:autoSpaceDE w:val="0"/>
        <w:autoSpaceDN w:val="0"/>
        <w:spacing w:line="240" w:lineRule="exact"/>
        <w:jc w:val="left"/>
        <w:rPr>
          <w:del w:id="192" w:author="admin" w:date="2015-10-27T11:32:00Z"/>
          <w:rFonts w:asciiTheme="minorEastAsia" w:hAnsiTheme="minorEastAsia" w:cs="VGJKSU+·ÂËÎ_GB2312"/>
          <w:color w:val="000000"/>
          <w:szCs w:val="21"/>
        </w:rPr>
      </w:pPr>
      <w:del w:id="193" w:author="admin" w:date="2015-10-27T11:32:00Z">
        <w:r w:rsidRPr="000A7FB3" w:rsidDel="003A52F1">
          <w:rPr>
            <w:rFonts w:asciiTheme="minorEastAsia" w:hAnsiTheme="minorEastAsia" w:cs="VGJKSU+·ÂËÎ_GB2312" w:hint="eastAsia"/>
            <w:color w:val="000000"/>
            <w:szCs w:val="21"/>
          </w:rPr>
          <w:delText>更多投保规则、保全待办特权</w:delText>
        </w:r>
      </w:del>
    </w:p>
    <w:p w:rsidR="00386E89" w:rsidRPr="000A7FB3" w:rsidDel="003A52F1" w:rsidRDefault="00386E89" w:rsidP="00386E89">
      <w:pPr>
        <w:tabs>
          <w:tab w:val="left" w:pos="993"/>
        </w:tabs>
        <w:spacing w:line="360" w:lineRule="auto"/>
        <w:rPr>
          <w:del w:id="194" w:author="admin" w:date="2015-10-27T11:32:00Z"/>
          <w:rFonts w:asciiTheme="minorEastAsia" w:hAnsiTheme="minorEastAsia" w:cs="VGJKSU+·ÂËÎ_GB2312"/>
          <w:color w:val="000000"/>
          <w:szCs w:val="21"/>
        </w:rPr>
      </w:pPr>
      <w:del w:id="195" w:author="admin" w:date="2015-10-27T11:32:00Z">
        <w:r w:rsidRPr="000A7FB3" w:rsidDel="003A52F1">
          <w:rPr>
            <w:rFonts w:asciiTheme="minorEastAsia" w:hAnsiTheme="minorEastAsia" w:cs="VGJKSU+·ÂËÎ_GB2312" w:hint="eastAsia"/>
            <w:color w:val="000000"/>
            <w:szCs w:val="21"/>
          </w:rPr>
          <w:delText>运营全流程“绿色通道”，优先办理，时效承诺</w:delText>
        </w:r>
      </w:del>
    </w:p>
    <w:p w:rsidR="00EB2E7E" w:rsidDel="003A52F1" w:rsidRDefault="00386E89" w:rsidP="00514D37">
      <w:pPr>
        <w:autoSpaceDE w:val="0"/>
        <w:autoSpaceDN w:val="0"/>
        <w:spacing w:line="240" w:lineRule="exact"/>
        <w:jc w:val="left"/>
        <w:rPr>
          <w:del w:id="196" w:author="admin" w:date="2015-10-27T11:32:00Z"/>
          <w:rFonts w:asciiTheme="minorEastAsia" w:hAnsiTheme="minorEastAsia" w:cs="VGJKSU+·ÂËÎ_GB2312"/>
          <w:color w:val="000000"/>
          <w:szCs w:val="21"/>
        </w:rPr>
      </w:pPr>
      <w:del w:id="197" w:author="admin" w:date="2015-10-27T11:32:00Z">
        <w:r w:rsidRPr="000A7FB3" w:rsidDel="003A52F1">
          <w:rPr>
            <w:rFonts w:asciiTheme="minorEastAsia" w:hAnsiTheme="minorEastAsia" w:cs="VGJKSU+·ÂËÎ_GB2312" w:hint="eastAsia"/>
            <w:color w:val="000000"/>
            <w:szCs w:val="21"/>
          </w:rPr>
          <w:delText>总公司专家级与分公司管家级运营服务支持</w:delText>
        </w:r>
      </w:del>
    </w:p>
    <w:p w:rsidR="00514D37" w:rsidRDefault="00514D37" w:rsidP="00514D37">
      <w:pPr>
        <w:autoSpaceDE w:val="0"/>
        <w:autoSpaceDN w:val="0"/>
        <w:spacing w:line="240" w:lineRule="exact"/>
        <w:jc w:val="left"/>
        <w:rPr>
          <w:rFonts w:asciiTheme="minorEastAsia" w:hAnsiTheme="minorEastAsia" w:cs="VGJKSU+·ÂËÎ_GB2312"/>
          <w:color w:val="000000"/>
          <w:szCs w:val="21"/>
        </w:rPr>
      </w:pPr>
    </w:p>
    <w:p w:rsidR="00514D37" w:rsidRPr="005B6152" w:rsidRDefault="0033544E" w:rsidP="00AA0AC3">
      <w:pPr>
        <w:rPr>
          <w:rFonts w:asciiTheme="minorEastAsia" w:hAnsiTheme="minorEastAsia"/>
          <w:szCs w:val="21"/>
          <w:rPrChange w:id="198" w:author="admin" w:date="2015-10-19T10:21:00Z">
            <w:rPr>
              <w:rFonts w:asciiTheme="minorEastAsia" w:hAnsiTheme="minorEastAsia"/>
              <w:sz w:val="18"/>
              <w:szCs w:val="18"/>
            </w:rPr>
          </w:rPrChange>
        </w:rPr>
      </w:pPr>
      <w:r w:rsidRPr="0033544E">
        <w:rPr>
          <w:rFonts w:asciiTheme="minorEastAsia" w:hAnsiTheme="minorEastAsia"/>
          <w:szCs w:val="21"/>
          <w:highlight w:val="lightGray"/>
          <w:rPrChange w:id="199" w:author="admin" w:date="2015-10-19T10:21:00Z">
            <w:rPr>
              <w:rFonts w:asciiTheme="minorEastAsia" w:hAnsiTheme="minorEastAsia"/>
              <w:sz w:val="18"/>
              <w:szCs w:val="18"/>
            </w:rPr>
          </w:rPrChange>
        </w:rPr>
        <w:t>F1俱乐部</w:t>
      </w:r>
    </w:p>
    <w:p w:rsidR="00AA0AC3" w:rsidRPr="005B6152" w:rsidRDefault="0033544E" w:rsidP="00AA0AC3">
      <w:pPr>
        <w:autoSpaceDE w:val="0"/>
        <w:autoSpaceDN w:val="0"/>
        <w:spacing w:line="240" w:lineRule="exact"/>
        <w:jc w:val="left"/>
        <w:rPr>
          <w:rFonts w:asciiTheme="minorEastAsia" w:hAnsiTheme="minorEastAsia" w:cs="VGJKSU+·ÂËÎ_GB2312"/>
          <w:b/>
          <w:color w:val="000000"/>
          <w:szCs w:val="21"/>
          <w:rPrChange w:id="200" w:author="admin" w:date="2015-10-19T10:21:00Z">
            <w:rPr>
              <w:rFonts w:asciiTheme="minorEastAsia" w:hAnsiTheme="minorEastAsia" w:cs="VGJKSU+·ÂËÎ_GB2312"/>
              <w:color w:val="000000"/>
              <w:sz w:val="18"/>
              <w:szCs w:val="18"/>
            </w:rPr>
          </w:rPrChange>
        </w:rPr>
      </w:pPr>
      <w:r w:rsidRPr="0033544E">
        <w:rPr>
          <w:rFonts w:asciiTheme="minorEastAsia" w:hAnsiTheme="minorEastAsia" w:cs="VGJKSU+·ÂËÎ_GB2312"/>
          <w:b/>
          <w:color w:val="000000"/>
          <w:szCs w:val="21"/>
          <w:rPrChange w:id="201" w:author="admin" w:date="2015-10-19T10:21:00Z">
            <w:rPr>
              <w:rFonts w:asciiTheme="minorEastAsia" w:hAnsiTheme="minorEastAsia" w:cs="VGJKSU+·ÂËÎ_GB2312"/>
              <w:color w:val="000000"/>
              <w:sz w:val="18"/>
              <w:szCs w:val="18"/>
            </w:rPr>
          </w:rPrChange>
        </w:rPr>
        <w:t>F1俱乐部正式会员</w:t>
      </w:r>
    </w:p>
    <w:p w:rsidR="00AA0AC3" w:rsidRPr="005B6152" w:rsidDel="00665E42" w:rsidRDefault="006A2F1C" w:rsidP="00AA0AC3">
      <w:pPr>
        <w:autoSpaceDE w:val="0"/>
        <w:autoSpaceDN w:val="0"/>
        <w:spacing w:line="240" w:lineRule="exact"/>
        <w:jc w:val="left"/>
        <w:rPr>
          <w:del w:id="202" w:author="admin" w:date="2015-10-27T11:33:00Z"/>
          <w:rFonts w:asciiTheme="minorEastAsia" w:hAnsiTheme="minorEastAsia" w:cs="VGJKSU+·ÂËÎ_GB2312"/>
          <w:color w:val="000000"/>
          <w:szCs w:val="21"/>
        </w:rPr>
      </w:pPr>
      <w:del w:id="203" w:author="admin" w:date="2015-10-27T11:33:00Z">
        <w:r w:rsidRPr="006A2F1C" w:rsidDel="00665E42">
          <w:rPr>
            <w:rFonts w:asciiTheme="minorEastAsia" w:hAnsiTheme="minorEastAsia" w:cs="VGJKSU+·ÂËÎ_GB2312" w:hint="eastAsia"/>
            <w:color w:val="000000"/>
            <w:szCs w:val="21"/>
          </w:rPr>
          <w:delText>更多投保规则、保全待办特权</w:delText>
        </w:r>
      </w:del>
    </w:p>
    <w:p w:rsidR="00AA0AC3" w:rsidRPr="005B6152" w:rsidDel="00665E42" w:rsidRDefault="006A2F1C" w:rsidP="00AA0AC3">
      <w:pPr>
        <w:autoSpaceDE w:val="0"/>
        <w:autoSpaceDN w:val="0"/>
        <w:spacing w:line="240" w:lineRule="exact"/>
        <w:jc w:val="left"/>
        <w:rPr>
          <w:del w:id="204" w:author="admin" w:date="2015-10-27T11:33:00Z"/>
          <w:rFonts w:asciiTheme="minorEastAsia" w:hAnsiTheme="minorEastAsia" w:cs="VGJKSU+·ÂËÎ_GB2312"/>
          <w:color w:val="000000"/>
          <w:szCs w:val="21"/>
        </w:rPr>
      </w:pPr>
      <w:del w:id="205" w:author="admin" w:date="2015-10-27T11:33:00Z">
        <w:r w:rsidRPr="006A2F1C" w:rsidDel="00665E42">
          <w:rPr>
            <w:rFonts w:asciiTheme="minorEastAsia" w:hAnsiTheme="minorEastAsia" w:cs="VGJKSU+·ÂËÎ_GB2312" w:hint="eastAsia"/>
            <w:color w:val="000000"/>
            <w:szCs w:val="21"/>
          </w:rPr>
          <w:delText>专属高客服务管家</w:delText>
        </w:r>
      </w:del>
    </w:p>
    <w:p w:rsidR="00AA0AC3" w:rsidRPr="005B6152" w:rsidDel="00665E42" w:rsidRDefault="006A2F1C" w:rsidP="00AA0AC3">
      <w:pPr>
        <w:autoSpaceDE w:val="0"/>
        <w:autoSpaceDN w:val="0"/>
        <w:spacing w:line="240" w:lineRule="exact"/>
        <w:jc w:val="left"/>
        <w:rPr>
          <w:del w:id="206" w:author="admin" w:date="2015-10-27T11:33:00Z"/>
          <w:rFonts w:asciiTheme="minorEastAsia" w:hAnsiTheme="minorEastAsia" w:cs="VGJKSU+·ÂËÎ_GB2312"/>
          <w:color w:val="000000"/>
          <w:szCs w:val="21"/>
        </w:rPr>
      </w:pPr>
      <w:del w:id="207" w:author="admin" w:date="2015-10-27T11:33:00Z">
        <w:r w:rsidRPr="006A2F1C" w:rsidDel="00665E42">
          <w:rPr>
            <w:rFonts w:asciiTheme="minorEastAsia" w:hAnsiTheme="minorEastAsia" w:cs="VGJKSU+·ÂËÎ_GB2312"/>
            <w:color w:val="000000"/>
            <w:szCs w:val="21"/>
          </w:rPr>
          <w:delText>养老社区体验馆参观预约优先权</w:delText>
        </w:r>
      </w:del>
    </w:p>
    <w:p w:rsidR="00AA0AC3" w:rsidRPr="005B6152" w:rsidRDefault="00AA0AC3" w:rsidP="00AA0AC3">
      <w:pPr>
        <w:rPr>
          <w:rFonts w:asciiTheme="minorEastAsia" w:hAnsiTheme="minorEastAsia"/>
          <w:szCs w:val="21"/>
        </w:rPr>
      </w:pPr>
    </w:p>
    <w:p w:rsidR="00AA0AC3" w:rsidRPr="005B6152" w:rsidRDefault="0033544E" w:rsidP="00AA0AC3">
      <w:pPr>
        <w:autoSpaceDE w:val="0"/>
        <w:autoSpaceDN w:val="0"/>
        <w:spacing w:line="240" w:lineRule="exact"/>
        <w:jc w:val="left"/>
        <w:rPr>
          <w:rFonts w:asciiTheme="minorEastAsia" w:hAnsiTheme="minorEastAsia" w:cs="VGJKSU+·ÂËÎ_GB2312"/>
          <w:b/>
          <w:color w:val="000000"/>
          <w:szCs w:val="21"/>
          <w:rPrChange w:id="208" w:author="admin" w:date="2015-10-19T10:21:00Z">
            <w:rPr>
              <w:rFonts w:asciiTheme="minorEastAsia" w:hAnsiTheme="minorEastAsia" w:cs="VGJKSU+·ÂËÎ_GB2312"/>
              <w:color w:val="000000"/>
              <w:sz w:val="18"/>
              <w:szCs w:val="18"/>
            </w:rPr>
          </w:rPrChange>
        </w:rPr>
      </w:pPr>
      <w:r w:rsidRPr="0033544E">
        <w:rPr>
          <w:rFonts w:asciiTheme="minorEastAsia" w:hAnsiTheme="minorEastAsia" w:cs="VGJKSU+·ÂËÎ_GB2312"/>
          <w:b/>
          <w:color w:val="000000"/>
          <w:szCs w:val="21"/>
          <w:rPrChange w:id="209" w:author="admin" w:date="2015-10-19T10:21:00Z">
            <w:rPr>
              <w:rFonts w:asciiTheme="minorEastAsia" w:hAnsiTheme="minorEastAsia" w:cs="VGJKSU+·ÂËÎ_GB2312"/>
              <w:color w:val="000000"/>
              <w:sz w:val="18"/>
              <w:szCs w:val="18"/>
            </w:rPr>
          </w:rPrChange>
        </w:rPr>
        <w:t>F1俱乐部顶尖会员</w:t>
      </w:r>
    </w:p>
    <w:p w:rsidR="00AA0AC3" w:rsidRPr="005B6152" w:rsidDel="00665E42" w:rsidRDefault="0033544E" w:rsidP="00AA0AC3">
      <w:pPr>
        <w:autoSpaceDE w:val="0"/>
        <w:autoSpaceDN w:val="0"/>
        <w:spacing w:line="240" w:lineRule="exact"/>
        <w:jc w:val="left"/>
        <w:rPr>
          <w:del w:id="210" w:author="admin" w:date="2015-10-27T11:33:00Z"/>
          <w:rFonts w:asciiTheme="minorEastAsia" w:hAnsiTheme="minorEastAsia" w:cs="VGJKSU+·ÂËÎ_GB2312"/>
          <w:color w:val="000000"/>
          <w:szCs w:val="21"/>
          <w:rPrChange w:id="211" w:author="admin" w:date="2015-10-19T10:21:00Z">
            <w:rPr>
              <w:del w:id="212" w:author="admin" w:date="2015-10-27T11:33:00Z"/>
              <w:rFonts w:asciiTheme="minorEastAsia" w:hAnsiTheme="minorEastAsia" w:cs="VGJKSU+·ÂËÎ_GB2312"/>
              <w:color w:val="000000"/>
              <w:sz w:val="18"/>
              <w:szCs w:val="18"/>
            </w:rPr>
          </w:rPrChange>
        </w:rPr>
      </w:pPr>
      <w:del w:id="213" w:author="admin" w:date="2015-10-27T11:33:00Z">
        <w:r w:rsidRPr="0033544E">
          <w:rPr>
            <w:rFonts w:asciiTheme="minorEastAsia" w:hAnsiTheme="minorEastAsia" w:cs="VGJKSU+·ÂËÎ_GB2312" w:hint="eastAsia"/>
            <w:color w:val="000000"/>
            <w:szCs w:val="21"/>
            <w:rPrChange w:id="214" w:author="admin" w:date="2015-10-19T10:21:00Z">
              <w:rPr>
                <w:rFonts w:asciiTheme="minorEastAsia" w:hAnsiTheme="minorEastAsia" w:cs="VGJKSU+·ÂËÎ_GB2312" w:hint="eastAsia"/>
                <w:color w:val="000000"/>
                <w:sz w:val="18"/>
                <w:szCs w:val="18"/>
              </w:rPr>
            </w:rPrChange>
          </w:rPr>
          <w:delText>更多投保规则、保全待办特权</w:delText>
        </w:r>
      </w:del>
    </w:p>
    <w:p w:rsidR="00AA0AC3" w:rsidRPr="005B6152" w:rsidDel="00665E42" w:rsidRDefault="0033544E" w:rsidP="00AA0AC3">
      <w:pPr>
        <w:autoSpaceDE w:val="0"/>
        <w:autoSpaceDN w:val="0"/>
        <w:spacing w:line="240" w:lineRule="exact"/>
        <w:jc w:val="left"/>
        <w:rPr>
          <w:del w:id="215" w:author="admin" w:date="2015-10-27T11:33:00Z"/>
          <w:rFonts w:asciiTheme="minorEastAsia" w:hAnsiTheme="minorEastAsia" w:cs="VGJKSU+·ÂËÎ_GB2312"/>
          <w:color w:val="000000"/>
          <w:szCs w:val="21"/>
          <w:rPrChange w:id="216" w:author="admin" w:date="2015-10-19T10:21:00Z">
            <w:rPr>
              <w:del w:id="217" w:author="admin" w:date="2015-10-27T11:33:00Z"/>
              <w:rFonts w:asciiTheme="minorEastAsia" w:hAnsiTheme="minorEastAsia" w:cs="VGJKSU+·ÂËÎ_GB2312"/>
              <w:color w:val="000000"/>
              <w:sz w:val="18"/>
              <w:szCs w:val="18"/>
            </w:rPr>
          </w:rPrChange>
        </w:rPr>
      </w:pPr>
      <w:del w:id="218" w:author="admin" w:date="2015-10-27T11:33:00Z">
        <w:r w:rsidRPr="0033544E">
          <w:rPr>
            <w:rFonts w:asciiTheme="minorEastAsia" w:hAnsiTheme="minorEastAsia" w:cs="VGJKSU+·ÂËÎ_GB2312" w:hint="eastAsia"/>
            <w:color w:val="000000"/>
            <w:szCs w:val="21"/>
            <w:rPrChange w:id="219" w:author="admin" w:date="2015-10-19T10:21:00Z">
              <w:rPr>
                <w:rFonts w:asciiTheme="minorEastAsia" w:hAnsiTheme="minorEastAsia" w:cs="VGJKSU+·ÂËÎ_GB2312" w:hint="eastAsia"/>
                <w:color w:val="000000"/>
                <w:sz w:val="18"/>
                <w:szCs w:val="18"/>
              </w:rPr>
            </w:rPrChange>
          </w:rPr>
          <w:delText>专属高客服务管家</w:delText>
        </w:r>
      </w:del>
    </w:p>
    <w:p w:rsidR="00000000" w:rsidRDefault="0033544E">
      <w:pPr>
        <w:autoSpaceDE w:val="0"/>
        <w:autoSpaceDN w:val="0"/>
        <w:spacing w:line="240" w:lineRule="exact"/>
        <w:jc w:val="left"/>
        <w:rPr>
          <w:del w:id="220" w:author="admin" w:date="2015-10-27T11:33:00Z"/>
          <w:rFonts w:asciiTheme="minorEastAsia" w:hAnsiTheme="minorEastAsia" w:cs="VGJKSU+·ÂËÎ_GB2312"/>
          <w:color w:val="000000"/>
          <w:szCs w:val="21"/>
          <w:rPrChange w:id="221" w:author="admin" w:date="2015-10-19T10:21:00Z">
            <w:rPr>
              <w:del w:id="222" w:author="admin" w:date="2015-10-27T11:33:00Z"/>
              <w:rFonts w:asciiTheme="minorEastAsia" w:hAnsiTheme="minorEastAsia"/>
              <w:sz w:val="18"/>
              <w:szCs w:val="18"/>
            </w:rPr>
          </w:rPrChange>
        </w:rPr>
        <w:pPrChange w:id="223" w:author="admin" w:date="2015-10-15T13:56:00Z">
          <w:pPr/>
        </w:pPrChange>
      </w:pPr>
      <w:del w:id="224" w:author="admin" w:date="2015-10-27T11:33:00Z">
        <w:r w:rsidRPr="0033544E">
          <w:rPr>
            <w:rFonts w:asciiTheme="minorEastAsia" w:hAnsiTheme="minorEastAsia" w:cs="VGJKSU+·ÂËÎ_GB2312"/>
            <w:color w:val="000000"/>
            <w:szCs w:val="21"/>
            <w:rPrChange w:id="225" w:author="admin" w:date="2015-10-19T10:21:00Z">
              <w:rPr>
                <w:rFonts w:asciiTheme="minorEastAsia" w:hAnsiTheme="minorEastAsia" w:cs="VGJKSU+·ÂËÎ_GB2312"/>
                <w:color w:val="000000"/>
                <w:sz w:val="18"/>
                <w:szCs w:val="18"/>
              </w:rPr>
            </w:rPrChange>
          </w:rPr>
          <w:delText>养老社区体验馆参观预约优先权</w:delText>
        </w:r>
      </w:del>
    </w:p>
    <w:p w:rsidR="00AA0AC3" w:rsidRPr="005B6152" w:rsidDel="00665E42" w:rsidRDefault="0033544E" w:rsidP="00AA0AC3">
      <w:pPr>
        <w:rPr>
          <w:del w:id="226" w:author="admin" w:date="2015-10-27T11:33:00Z"/>
          <w:rFonts w:asciiTheme="minorEastAsia" w:hAnsiTheme="minorEastAsia" w:cs="VGJKSU+·ÂËÎ_GB2312"/>
          <w:color w:val="000000"/>
          <w:szCs w:val="21"/>
          <w:rPrChange w:id="227" w:author="admin" w:date="2015-10-19T10:21:00Z">
            <w:rPr>
              <w:del w:id="228" w:author="admin" w:date="2015-10-27T11:33:00Z"/>
              <w:rFonts w:asciiTheme="minorEastAsia" w:hAnsiTheme="minorEastAsia" w:cs="VGJKSU+·ÂËÎ_GB2312"/>
              <w:color w:val="000000"/>
              <w:sz w:val="18"/>
              <w:szCs w:val="18"/>
            </w:rPr>
          </w:rPrChange>
        </w:rPr>
      </w:pPr>
      <w:del w:id="229" w:author="admin" w:date="2015-10-27T11:33:00Z">
        <w:r w:rsidRPr="0033544E">
          <w:rPr>
            <w:rFonts w:asciiTheme="minorEastAsia" w:hAnsiTheme="minorEastAsia" w:cs="VGJKSU+·ÂËÎ_GB2312"/>
            <w:color w:val="000000"/>
            <w:szCs w:val="21"/>
            <w:rPrChange w:id="230" w:author="admin" w:date="2015-10-19T10:21:00Z">
              <w:rPr>
                <w:rFonts w:asciiTheme="minorEastAsia" w:hAnsiTheme="minorEastAsia" w:cs="VGJKSU+·ÂËÎ_GB2312"/>
                <w:color w:val="000000"/>
                <w:sz w:val="18"/>
                <w:szCs w:val="18"/>
              </w:rPr>
            </w:rPrChange>
          </w:rPr>
          <w:delText>专属沟通反馈渠道</w:delText>
        </w:r>
      </w:del>
    </w:p>
    <w:p w:rsidR="00AA0AC3" w:rsidRPr="005B6152" w:rsidRDefault="00AA0AC3" w:rsidP="00AA0AC3">
      <w:pPr>
        <w:rPr>
          <w:rFonts w:asciiTheme="minorEastAsia" w:hAnsiTheme="minorEastAsia" w:cs="VGJKSU+·ÂËÎ_GB2312"/>
          <w:color w:val="000000"/>
          <w:szCs w:val="21"/>
          <w:rPrChange w:id="231" w:author="admin" w:date="2015-10-19T10:21:00Z">
            <w:rPr>
              <w:rFonts w:asciiTheme="minorEastAsia" w:hAnsiTheme="minorEastAsia" w:cs="VGJKSU+·ÂËÎ_GB2312"/>
              <w:color w:val="000000"/>
              <w:sz w:val="18"/>
              <w:szCs w:val="18"/>
            </w:rPr>
          </w:rPrChange>
        </w:rPr>
      </w:pPr>
    </w:p>
    <w:p w:rsidR="00AA0AC3" w:rsidRPr="005B6152" w:rsidRDefault="0033544E" w:rsidP="00AA0AC3">
      <w:pPr>
        <w:autoSpaceDE w:val="0"/>
        <w:autoSpaceDN w:val="0"/>
        <w:spacing w:line="240" w:lineRule="exact"/>
        <w:jc w:val="left"/>
        <w:rPr>
          <w:rFonts w:asciiTheme="minorEastAsia" w:hAnsiTheme="minorEastAsia" w:cs="VGJKSU+·ÂËÎ_GB2312"/>
          <w:b/>
          <w:color w:val="000000"/>
          <w:szCs w:val="21"/>
          <w:rPrChange w:id="232" w:author="admin" w:date="2015-10-19T10:21:00Z">
            <w:rPr>
              <w:rFonts w:asciiTheme="minorEastAsia" w:hAnsiTheme="minorEastAsia" w:cs="VGJKSU+·ÂËÎ_GB2312"/>
              <w:color w:val="000000"/>
              <w:sz w:val="18"/>
              <w:szCs w:val="18"/>
            </w:rPr>
          </w:rPrChange>
        </w:rPr>
      </w:pPr>
      <w:r w:rsidRPr="0033544E">
        <w:rPr>
          <w:rFonts w:asciiTheme="minorEastAsia" w:hAnsiTheme="minorEastAsia" w:cs="VGJKSU+·ÂËÎ_GB2312"/>
          <w:b/>
          <w:color w:val="000000"/>
          <w:szCs w:val="21"/>
          <w:rPrChange w:id="233" w:author="admin" w:date="2015-10-19T10:21:00Z">
            <w:rPr>
              <w:rFonts w:asciiTheme="minorEastAsia" w:hAnsiTheme="minorEastAsia" w:cs="VGJKSU+·ÂËÎ_GB2312"/>
              <w:color w:val="000000"/>
              <w:sz w:val="18"/>
              <w:szCs w:val="18"/>
            </w:rPr>
          </w:rPrChange>
        </w:rPr>
        <w:t>F1</w:t>
      </w:r>
      <w:r w:rsidR="005E40D4">
        <w:rPr>
          <w:rFonts w:asciiTheme="minorEastAsia" w:hAnsiTheme="minorEastAsia" w:cs="VGJKSU+·ÂËÎ_GB2312"/>
          <w:b/>
          <w:color w:val="000000"/>
          <w:szCs w:val="21"/>
        </w:rPr>
        <w:t>俱乐部</w:t>
      </w:r>
      <w:r w:rsidR="007A158E">
        <w:rPr>
          <w:rFonts w:asciiTheme="minorEastAsia" w:hAnsiTheme="minorEastAsia" w:cs="VGJKSU+·ÂËÎ_GB2312" w:hint="eastAsia"/>
          <w:b/>
          <w:color w:val="000000"/>
          <w:szCs w:val="21"/>
        </w:rPr>
        <w:t>尊钻</w:t>
      </w:r>
      <w:r w:rsidRPr="0033544E">
        <w:rPr>
          <w:rFonts w:asciiTheme="minorEastAsia" w:hAnsiTheme="minorEastAsia" w:cs="VGJKSU+·ÂËÎ_GB2312"/>
          <w:b/>
          <w:color w:val="000000"/>
          <w:szCs w:val="21"/>
          <w:rPrChange w:id="234" w:author="admin" w:date="2015-10-19T10:21:00Z">
            <w:rPr>
              <w:rFonts w:asciiTheme="minorEastAsia" w:hAnsiTheme="minorEastAsia" w:cs="VGJKSU+·ÂËÎ_GB2312"/>
              <w:color w:val="000000"/>
              <w:sz w:val="18"/>
              <w:szCs w:val="18"/>
            </w:rPr>
          </w:rPrChange>
        </w:rPr>
        <w:t>会员</w:t>
      </w:r>
    </w:p>
    <w:p w:rsidR="00AA0AC3" w:rsidRPr="005B6152" w:rsidDel="00665E42" w:rsidRDefault="0033544E" w:rsidP="00AA0AC3">
      <w:pPr>
        <w:autoSpaceDE w:val="0"/>
        <w:autoSpaceDN w:val="0"/>
        <w:spacing w:line="240" w:lineRule="exact"/>
        <w:jc w:val="left"/>
        <w:rPr>
          <w:del w:id="235" w:author="admin" w:date="2015-10-27T11:33:00Z"/>
          <w:rFonts w:asciiTheme="minorEastAsia" w:hAnsiTheme="minorEastAsia" w:cs="VGJKSU+·ÂËÎ_GB2312"/>
          <w:color w:val="000000"/>
          <w:szCs w:val="21"/>
          <w:rPrChange w:id="236" w:author="admin" w:date="2015-10-19T10:21:00Z">
            <w:rPr>
              <w:del w:id="237" w:author="admin" w:date="2015-10-27T11:33:00Z"/>
              <w:rFonts w:asciiTheme="minorEastAsia" w:hAnsiTheme="minorEastAsia" w:cs="VGJKSU+·ÂËÎ_GB2312"/>
              <w:color w:val="000000"/>
              <w:sz w:val="18"/>
              <w:szCs w:val="18"/>
            </w:rPr>
          </w:rPrChange>
        </w:rPr>
      </w:pPr>
      <w:del w:id="238" w:author="admin" w:date="2015-10-27T11:33:00Z">
        <w:r w:rsidRPr="0033544E">
          <w:rPr>
            <w:rFonts w:asciiTheme="minorEastAsia" w:hAnsiTheme="minorEastAsia" w:cs="VGJKSU+·ÂËÎ_GB2312" w:hint="eastAsia"/>
            <w:color w:val="000000"/>
            <w:szCs w:val="21"/>
            <w:rPrChange w:id="239" w:author="admin" w:date="2015-10-19T10:21:00Z">
              <w:rPr>
                <w:rFonts w:asciiTheme="minorEastAsia" w:hAnsiTheme="minorEastAsia" w:cs="VGJKSU+·ÂËÎ_GB2312" w:hint="eastAsia"/>
                <w:color w:val="000000"/>
                <w:sz w:val="18"/>
                <w:szCs w:val="18"/>
              </w:rPr>
            </w:rPrChange>
          </w:rPr>
          <w:delText>更多投保规则、保全待办特权</w:delText>
        </w:r>
      </w:del>
    </w:p>
    <w:p w:rsidR="00AA0AC3" w:rsidRPr="005B6152" w:rsidDel="00665E42" w:rsidRDefault="0033544E" w:rsidP="00AA0AC3">
      <w:pPr>
        <w:autoSpaceDE w:val="0"/>
        <w:autoSpaceDN w:val="0"/>
        <w:spacing w:line="240" w:lineRule="exact"/>
        <w:jc w:val="left"/>
        <w:rPr>
          <w:del w:id="240" w:author="admin" w:date="2015-10-27T11:33:00Z"/>
          <w:rFonts w:asciiTheme="minorEastAsia" w:hAnsiTheme="minorEastAsia" w:cs="VGJKSU+·ÂËÎ_GB2312"/>
          <w:color w:val="000000"/>
          <w:szCs w:val="21"/>
          <w:rPrChange w:id="241" w:author="admin" w:date="2015-10-19T10:21:00Z">
            <w:rPr>
              <w:del w:id="242" w:author="admin" w:date="2015-10-27T11:33:00Z"/>
              <w:rFonts w:asciiTheme="minorEastAsia" w:hAnsiTheme="minorEastAsia" w:cs="VGJKSU+·ÂËÎ_GB2312"/>
              <w:color w:val="000000"/>
              <w:sz w:val="18"/>
              <w:szCs w:val="18"/>
            </w:rPr>
          </w:rPrChange>
        </w:rPr>
      </w:pPr>
      <w:del w:id="243" w:author="admin" w:date="2015-10-27T11:33:00Z">
        <w:r w:rsidRPr="0033544E">
          <w:rPr>
            <w:rFonts w:asciiTheme="minorEastAsia" w:hAnsiTheme="minorEastAsia" w:cs="VGJKSU+·ÂËÎ_GB2312" w:hint="eastAsia"/>
            <w:color w:val="000000"/>
            <w:szCs w:val="21"/>
            <w:rPrChange w:id="244" w:author="admin" w:date="2015-10-19T10:21:00Z">
              <w:rPr>
                <w:rFonts w:asciiTheme="minorEastAsia" w:hAnsiTheme="minorEastAsia" w:cs="VGJKSU+·ÂËÎ_GB2312" w:hint="eastAsia"/>
                <w:color w:val="000000"/>
                <w:sz w:val="18"/>
                <w:szCs w:val="18"/>
              </w:rPr>
            </w:rPrChange>
          </w:rPr>
          <w:delText>专属高客服务管家</w:delText>
        </w:r>
      </w:del>
    </w:p>
    <w:p w:rsidR="00AA0AC3" w:rsidRPr="005B6152" w:rsidDel="00665E42" w:rsidRDefault="0033544E" w:rsidP="00AA0AC3">
      <w:pPr>
        <w:autoSpaceDE w:val="0"/>
        <w:autoSpaceDN w:val="0"/>
        <w:spacing w:line="240" w:lineRule="exact"/>
        <w:jc w:val="left"/>
        <w:rPr>
          <w:del w:id="245" w:author="admin" w:date="2015-10-27T11:33:00Z"/>
          <w:rFonts w:asciiTheme="minorEastAsia" w:hAnsiTheme="minorEastAsia" w:cs="VGJKSU+·ÂËÎ_GB2312"/>
          <w:color w:val="000000"/>
          <w:szCs w:val="21"/>
          <w:rPrChange w:id="246" w:author="admin" w:date="2015-10-19T10:21:00Z">
            <w:rPr>
              <w:del w:id="247" w:author="admin" w:date="2015-10-27T11:33:00Z"/>
              <w:rFonts w:asciiTheme="minorEastAsia" w:hAnsiTheme="minorEastAsia" w:cs="VGJKSU+·ÂËÎ_GB2312"/>
              <w:color w:val="000000"/>
              <w:sz w:val="18"/>
              <w:szCs w:val="18"/>
            </w:rPr>
          </w:rPrChange>
        </w:rPr>
      </w:pPr>
      <w:del w:id="248" w:author="admin" w:date="2015-10-27T11:33:00Z">
        <w:r w:rsidRPr="0033544E">
          <w:rPr>
            <w:rFonts w:asciiTheme="minorEastAsia" w:hAnsiTheme="minorEastAsia" w:cs="VGJKSU+·ÂËÎ_GB2312"/>
            <w:color w:val="000000"/>
            <w:szCs w:val="21"/>
            <w:rPrChange w:id="249" w:author="admin" w:date="2015-10-19T10:21:00Z">
              <w:rPr>
                <w:rFonts w:asciiTheme="minorEastAsia" w:hAnsiTheme="minorEastAsia" w:cs="VGJKSU+·ÂËÎ_GB2312"/>
                <w:color w:val="000000"/>
                <w:sz w:val="18"/>
                <w:szCs w:val="18"/>
              </w:rPr>
            </w:rPrChange>
          </w:rPr>
          <w:delText>养老社区体验馆参观预约优先权</w:delText>
        </w:r>
      </w:del>
    </w:p>
    <w:p w:rsidR="00000000" w:rsidRDefault="0033544E">
      <w:pPr>
        <w:autoSpaceDE w:val="0"/>
        <w:autoSpaceDN w:val="0"/>
        <w:spacing w:line="281" w:lineRule="exact"/>
        <w:jc w:val="left"/>
        <w:rPr>
          <w:del w:id="250" w:author="admin" w:date="2015-10-27T11:33:00Z"/>
          <w:rFonts w:asciiTheme="minorEastAsia" w:hAnsiTheme="minorEastAsia" w:cs="VGJKSU+·ÂËÎ_GB2312"/>
          <w:color w:val="000000"/>
          <w:szCs w:val="21"/>
          <w:rPrChange w:id="251" w:author="admin" w:date="2015-10-19T10:21:00Z">
            <w:rPr>
              <w:del w:id="252" w:author="admin" w:date="2015-10-27T11:33:00Z"/>
              <w:rFonts w:asciiTheme="minorEastAsia" w:hAnsiTheme="minorEastAsia" w:cs="VGJKSU+·ÂËÎ_GB2312"/>
              <w:color w:val="000000"/>
              <w:sz w:val="18"/>
              <w:szCs w:val="18"/>
            </w:rPr>
          </w:rPrChange>
        </w:rPr>
        <w:pPrChange w:id="253" w:author="admin" w:date="2015-10-15T13:57:00Z">
          <w:pPr/>
        </w:pPrChange>
      </w:pPr>
      <w:del w:id="254" w:author="admin" w:date="2015-10-27T11:33:00Z">
        <w:r w:rsidRPr="0033544E">
          <w:rPr>
            <w:rFonts w:asciiTheme="minorEastAsia" w:hAnsiTheme="minorEastAsia" w:cs="VGJKSU+·ÂËÎ_GB2312"/>
            <w:color w:val="000000"/>
            <w:szCs w:val="21"/>
            <w:rPrChange w:id="255" w:author="admin" w:date="2015-10-19T10:21:00Z">
              <w:rPr>
                <w:rFonts w:asciiTheme="minorEastAsia" w:hAnsiTheme="minorEastAsia" w:cs="VGJKSU+·ÂËÎ_GB2312"/>
                <w:color w:val="000000"/>
                <w:sz w:val="18"/>
                <w:szCs w:val="18"/>
              </w:rPr>
            </w:rPrChange>
          </w:rPr>
          <w:delText>专属沟通反馈渠道</w:delText>
        </w:r>
      </w:del>
    </w:p>
    <w:p w:rsidR="00AA0AC3" w:rsidRPr="005B6152" w:rsidDel="0049443C" w:rsidRDefault="0033544E" w:rsidP="00AA0AC3">
      <w:pPr>
        <w:rPr>
          <w:del w:id="256" w:author="admin" w:date="2015-10-19T15:47:00Z"/>
          <w:rFonts w:asciiTheme="minorEastAsia" w:hAnsiTheme="minorEastAsia"/>
          <w:szCs w:val="21"/>
          <w:rPrChange w:id="257" w:author="admin" w:date="2015-10-19T10:21:00Z">
            <w:rPr>
              <w:del w:id="258" w:author="admin" w:date="2015-10-19T15:47:00Z"/>
              <w:rFonts w:asciiTheme="minorEastAsia" w:hAnsiTheme="minorEastAsia"/>
              <w:sz w:val="18"/>
              <w:szCs w:val="18"/>
            </w:rPr>
          </w:rPrChange>
        </w:rPr>
      </w:pPr>
      <w:del w:id="259" w:author="admin" w:date="2015-10-27T11:33:00Z">
        <w:r w:rsidRPr="0033544E">
          <w:rPr>
            <w:rFonts w:asciiTheme="minorEastAsia" w:hAnsiTheme="minorEastAsia" w:cs="VGJKSU+·ÂËÎ_GB2312"/>
            <w:color w:val="000000"/>
            <w:szCs w:val="21"/>
            <w:rPrChange w:id="260" w:author="admin" w:date="2015-10-19T10:21:00Z">
              <w:rPr>
                <w:rFonts w:asciiTheme="minorEastAsia" w:hAnsiTheme="minorEastAsia" w:cs="VGJKSU+·ÂËÎ_GB2312"/>
                <w:color w:val="000000"/>
                <w:sz w:val="18"/>
                <w:szCs w:val="18"/>
              </w:rPr>
            </w:rPrChange>
          </w:rPr>
          <w:delText>专属运营特权</w:delText>
        </w:r>
      </w:del>
    </w:p>
    <w:p w:rsidR="00000000" w:rsidRDefault="00823252">
      <w:pPr>
        <w:rPr>
          <w:rFonts w:asciiTheme="minorEastAsia" w:hAnsiTheme="minorEastAsia"/>
          <w:sz w:val="18"/>
          <w:szCs w:val="18"/>
        </w:rPr>
        <w:pPrChange w:id="261" w:author="admin" w:date="2015-10-15T13:49:00Z">
          <w:pPr>
            <w:numPr>
              <w:numId w:val="3"/>
            </w:numPr>
            <w:ind w:left="845" w:hanging="420"/>
          </w:pPr>
        </w:pPrChange>
      </w:pPr>
    </w:p>
    <w:p w:rsidR="00927A0D" w:rsidRPr="00927A0D" w:rsidRDefault="00927A0D" w:rsidP="00927A0D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前端：</w:t>
      </w:r>
      <w:del w:id="262" w:author="admin" w:date="2015-10-27T11:33:00Z">
        <w:r w:rsidR="00D7733A" w:rsidDel="00665E42">
          <w:rPr>
            <w:rFonts w:hint="eastAsia"/>
          </w:rPr>
          <w:delText>根据不同级别调取对应的特权文案</w:delText>
        </w:r>
      </w:del>
      <w:ins w:id="263" w:author="admin" w:date="2015-10-27T11:33:00Z">
        <w:r w:rsidR="00665E42">
          <w:rPr>
            <w:rFonts w:hint="eastAsia"/>
          </w:rPr>
          <w:t>显示对应的级别</w:t>
        </w:r>
      </w:ins>
    </w:p>
    <w:p w:rsidR="00927A0D" w:rsidRDefault="00927A0D">
      <w:pPr>
        <w:pStyle w:val="11"/>
        <w:ind w:left="420" w:firstLineChars="0" w:firstLine="0"/>
      </w:pPr>
    </w:p>
    <w:p w:rsidR="001137E1" w:rsidRDefault="001137E1">
      <w:pPr>
        <w:pStyle w:val="11"/>
        <w:ind w:left="420" w:firstLineChars="0" w:firstLine="0"/>
      </w:pPr>
    </w:p>
    <w:p w:rsidR="001137E1" w:rsidRDefault="001137E1">
      <w:pPr>
        <w:pStyle w:val="11"/>
        <w:ind w:left="420" w:firstLineChars="0" w:firstLine="0"/>
      </w:pPr>
    </w:p>
    <w:p w:rsidR="001137E1" w:rsidRDefault="001137E1">
      <w:pPr>
        <w:pStyle w:val="11"/>
        <w:ind w:left="420" w:firstLineChars="0" w:firstLine="0"/>
      </w:pPr>
    </w:p>
    <w:p w:rsidR="001137E1" w:rsidRDefault="001137E1">
      <w:pPr>
        <w:pStyle w:val="11"/>
        <w:ind w:left="420" w:firstLineChars="0" w:firstLine="0"/>
      </w:pPr>
    </w:p>
    <w:p w:rsidR="001137E1" w:rsidRDefault="001137E1">
      <w:pPr>
        <w:pStyle w:val="11"/>
        <w:ind w:left="420" w:firstLineChars="0" w:firstLine="0"/>
      </w:pPr>
    </w:p>
    <w:p w:rsidR="001137E1" w:rsidRDefault="001137E1">
      <w:pPr>
        <w:pStyle w:val="11"/>
        <w:ind w:left="420" w:firstLineChars="0" w:firstLine="0"/>
      </w:pPr>
    </w:p>
    <w:p w:rsidR="001137E1" w:rsidRDefault="001137E1">
      <w:pPr>
        <w:pStyle w:val="11"/>
        <w:ind w:left="420" w:firstLineChars="0" w:firstLine="0"/>
      </w:pPr>
    </w:p>
    <w:p w:rsidR="001137E1" w:rsidRDefault="001137E1">
      <w:pPr>
        <w:pStyle w:val="11"/>
        <w:ind w:left="420" w:firstLineChars="0" w:firstLine="0"/>
      </w:pPr>
    </w:p>
    <w:p w:rsidR="00000000" w:rsidRDefault="00823252">
      <w:pPr>
        <w:pStyle w:val="11"/>
        <w:ind w:firstLineChars="0"/>
        <w:rPr>
          <w:del w:id="264" w:author="admin" w:date="2015-10-28T13:23:00Z"/>
        </w:rPr>
        <w:pPrChange w:id="265" w:author="admin" w:date="2015-10-28T13:23:00Z">
          <w:pPr>
            <w:pStyle w:val="11"/>
            <w:ind w:left="420" w:firstLineChars="0" w:firstLine="0"/>
          </w:pPr>
        </w:pPrChange>
      </w:pPr>
    </w:p>
    <w:p w:rsidR="00000000" w:rsidRDefault="00823252">
      <w:pPr>
        <w:pStyle w:val="11"/>
        <w:ind w:firstLineChars="0" w:firstLine="0"/>
        <w:rPr>
          <w:del w:id="266" w:author="admin" w:date="2015-10-28T13:23:00Z"/>
        </w:rPr>
        <w:pPrChange w:id="267" w:author="admin" w:date="2015-10-28T13:23:00Z">
          <w:pPr>
            <w:pStyle w:val="11"/>
            <w:ind w:left="420" w:firstLineChars="0" w:firstLine="0"/>
          </w:pPr>
        </w:pPrChange>
      </w:pPr>
    </w:p>
    <w:p w:rsidR="00000000" w:rsidRDefault="00823252">
      <w:pPr>
        <w:pStyle w:val="11"/>
        <w:ind w:firstLineChars="0" w:firstLine="0"/>
        <w:pPrChange w:id="268" w:author="admin" w:date="2015-10-28T13:23:00Z">
          <w:pPr>
            <w:pStyle w:val="11"/>
            <w:ind w:left="420" w:firstLineChars="0" w:firstLine="0"/>
          </w:pPr>
        </w:pPrChange>
      </w:pPr>
    </w:p>
    <w:p w:rsidR="001137E1" w:rsidRPr="001137E1" w:rsidRDefault="001137E1" w:rsidP="001137E1">
      <w:pPr>
        <w:rPr>
          <w:rFonts w:ascii="微软雅黑" w:eastAsia="微软雅黑" w:hAnsi="微软雅黑"/>
          <w:b/>
          <w:sz w:val="24"/>
          <w:szCs w:val="21"/>
          <w:highlight w:val="lightGray"/>
        </w:rPr>
      </w:pPr>
      <w:r>
        <w:rPr>
          <w:rFonts w:ascii="微软雅黑" w:eastAsia="微软雅黑" w:hAnsi="微软雅黑" w:hint="eastAsia"/>
          <w:b/>
          <w:sz w:val="24"/>
          <w:szCs w:val="21"/>
          <w:highlight w:val="lightGray"/>
        </w:rPr>
        <w:t>4</w:t>
      </w:r>
      <w:r w:rsidRPr="001137E1">
        <w:rPr>
          <w:rFonts w:ascii="微软雅黑" w:eastAsia="微软雅黑" w:hAnsi="微软雅黑" w:hint="eastAsia"/>
          <w:b/>
          <w:sz w:val="24"/>
          <w:szCs w:val="21"/>
          <w:highlight w:val="lightGray"/>
        </w:rPr>
        <w:t>、</w:t>
      </w:r>
      <w:r>
        <w:rPr>
          <w:rFonts w:ascii="微软雅黑" w:eastAsia="微软雅黑" w:hAnsi="微软雅黑" w:hint="eastAsia"/>
          <w:b/>
          <w:sz w:val="24"/>
          <w:szCs w:val="21"/>
          <w:highlight w:val="lightGray"/>
        </w:rPr>
        <w:t>荣誉之路</w:t>
      </w:r>
      <w:r w:rsidRPr="001137E1">
        <w:rPr>
          <w:rFonts w:ascii="微软雅黑" w:eastAsia="微软雅黑" w:hAnsi="微软雅黑" w:hint="eastAsia"/>
          <w:b/>
          <w:sz w:val="24"/>
          <w:szCs w:val="21"/>
          <w:highlight w:val="lightGray"/>
        </w:rPr>
        <w:t>2</w:t>
      </w:r>
      <w:r w:rsidR="00126EB9">
        <w:rPr>
          <w:rFonts w:ascii="微软雅黑" w:eastAsia="微软雅黑" w:hAnsi="微软雅黑" w:hint="eastAsia"/>
          <w:b/>
          <w:sz w:val="24"/>
          <w:szCs w:val="21"/>
        </w:rPr>
        <w:t>：</w:t>
      </w:r>
      <w:r w:rsidR="00126EB9">
        <w:rPr>
          <w:rFonts w:hint="eastAsia"/>
        </w:rPr>
        <w:t>无数据不显示</w:t>
      </w:r>
    </w:p>
    <w:p w:rsidR="002C1152" w:rsidRDefault="00650666">
      <w:pPr>
        <w:pStyle w:val="11"/>
        <w:ind w:left="420" w:firstLineChars="0" w:firstLine="0"/>
      </w:pPr>
      <w:r>
        <w:rPr>
          <w:noProof/>
        </w:rPr>
        <w:drawing>
          <wp:inline distT="0" distB="0" distL="0" distR="0">
            <wp:extent cx="5274310" cy="489041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90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33A" w:rsidRPr="00796C8F" w:rsidRDefault="005E40D4" w:rsidP="00D7733A">
      <w:pPr>
        <w:pStyle w:val="11"/>
        <w:numPr>
          <w:ilvl w:val="0"/>
          <w:numId w:val="3"/>
        </w:numPr>
        <w:ind w:firstLineChars="0"/>
        <w:rPr>
          <w:highlight w:val="yellow"/>
          <w:rPrChange w:id="269" w:author="admin" w:date="2015-10-15T14:17:00Z">
            <w:rPr/>
          </w:rPrChange>
        </w:rPr>
      </w:pPr>
      <w:r>
        <w:rPr>
          <w:rFonts w:hint="eastAsia"/>
        </w:rPr>
        <w:t>需要</w:t>
      </w:r>
      <w:r w:rsidR="00B572E9">
        <w:rPr>
          <w:rFonts w:hint="eastAsia"/>
        </w:rPr>
        <w:t>数据：个人最近三年获得的</w:t>
      </w:r>
      <w:r w:rsidR="00B572E9">
        <w:t>3</w:t>
      </w:r>
      <w:r w:rsidR="00B572E9">
        <w:rPr>
          <w:rFonts w:hint="eastAsia"/>
        </w:rPr>
        <w:t>项奖项（即最多展示三项），累计获奖数，</w:t>
      </w:r>
      <w:r>
        <w:rPr>
          <w:rFonts w:hint="eastAsia"/>
        </w:rPr>
        <w:t>泰康之星</w:t>
      </w:r>
      <w:r w:rsidR="0033544E" w:rsidRPr="0033544E">
        <w:rPr>
          <w:rFonts w:hint="eastAsia"/>
          <w:rPrChange w:id="270" w:author="admin" w:date="2015-10-19T15:40:00Z">
            <w:rPr>
              <w:rFonts w:hint="eastAsia"/>
              <w:highlight w:val="yellow"/>
            </w:rPr>
          </w:rPrChange>
        </w:rPr>
        <w:t>显示当月数据</w:t>
      </w:r>
    </w:p>
    <w:p w:rsidR="00D7733A" w:rsidRDefault="00D7733A" w:rsidP="00D7733A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前端：</w:t>
      </w:r>
      <w:r w:rsidRPr="00927A0D">
        <w:t xml:space="preserve"> </w:t>
      </w:r>
      <w:r w:rsidR="0069552B">
        <w:rPr>
          <w:rFonts w:hint="eastAsia"/>
        </w:rPr>
        <w:t>根据大数据部</w:t>
      </w:r>
      <w:r w:rsidR="00665E42">
        <w:rPr>
          <w:rFonts w:hint="eastAsia"/>
        </w:rPr>
        <w:t>数据</w:t>
      </w:r>
      <w:r w:rsidR="0069552B">
        <w:rPr>
          <w:rFonts w:hint="eastAsia"/>
        </w:rPr>
        <w:t>进行显示</w:t>
      </w:r>
    </w:p>
    <w:p w:rsidR="001137E1" w:rsidRDefault="001137E1" w:rsidP="001137E1">
      <w:pPr>
        <w:pStyle w:val="11"/>
        <w:ind w:firstLineChars="0"/>
      </w:pPr>
    </w:p>
    <w:p w:rsidR="001137E1" w:rsidRDefault="001137E1" w:rsidP="001137E1">
      <w:pPr>
        <w:pStyle w:val="11"/>
        <w:ind w:firstLineChars="0"/>
      </w:pPr>
    </w:p>
    <w:p w:rsidR="001137E1" w:rsidRDefault="001137E1" w:rsidP="001137E1">
      <w:pPr>
        <w:pStyle w:val="11"/>
        <w:ind w:firstLineChars="0"/>
      </w:pPr>
    </w:p>
    <w:p w:rsidR="001137E1" w:rsidRDefault="001137E1" w:rsidP="001137E1">
      <w:pPr>
        <w:pStyle w:val="11"/>
        <w:ind w:firstLineChars="0"/>
      </w:pPr>
    </w:p>
    <w:p w:rsidR="001137E1" w:rsidRDefault="001137E1" w:rsidP="001137E1">
      <w:pPr>
        <w:pStyle w:val="11"/>
        <w:ind w:firstLineChars="0"/>
      </w:pPr>
    </w:p>
    <w:p w:rsidR="001137E1" w:rsidRDefault="001137E1" w:rsidP="001137E1">
      <w:pPr>
        <w:pStyle w:val="11"/>
        <w:ind w:firstLineChars="0"/>
      </w:pPr>
    </w:p>
    <w:p w:rsidR="001137E1" w:rsidRDefault="001137E1" w:rsidP="001137E1">
      <w:pPr>
        <w:pStyle w:val="11"/>
        <w:ind w:firstLineChars="0"/>
      </w:pPr>
    </w:p>
    <w:p w:rsidR="001137E1" w:rsidRDefault="001137E1" w:rsidP="001137E1">
      <w:pPr>
        <w:pStyle w:val="11"/>
        <w:ind w:firstLineChars="0"/>
      </w:pPr>
    </w:p>
    <w:p w:rsidR="001137E1" w:rsidRDefault="001137E1" w:rsidP="001137E1">
      <w:pPr>
        <w:pStyle w:val="11"/>
        <w:ind w:firstLineChars="0"/>
      </w:pPr>
    </w:p>
    <w:p w:rsidR="001137E1" w:rsidRDefault="001137E1" w:rsidP="001137E1">
      <w:pPr>
        <w:pStyle w:val="11"/>
        <w:ind w:firstLineChars="0"/>
      </w:pPr>
    </w:p>
    <w:p w:rsidR="001137E1" w:rsidRDefault="001137E1" w:rsidP="001137E1">
      <w:pPr>
        <w:pStyle w:val="11"/>
        <w:ind w:firstLineChars="0"/>
      </w:pPr>
    </w:p>
    <w:p w:rsidR="001137E1" w:rsidRDefault="001137E1" w:rsidP="001137E1">
      <w:pPr>
        <w:pStyle w:val="11"/>
        <w:ind w:firstLineChars="0"/>
      </w:pPr>
    </w:p>
    <w:p w:rsidR="001137E1" w:rsidRDefault="001137E1" w:rsidP="001137E1">
      <w:pPr>
        <w:pStyle w:val="11"/>
        <w:ind w:firstLineChars="0"/>
      </w:pPr>
    </w:p>
    <w:p w:rsidR="001137E1" w:rsidRDefault="001137E1" w:rsidP="001137E1">
      <w:pPr>
        <w:pStyle w:val="11"/>
        <w:ind w:firstLineChars="0"/>
      </w:pPr>
    </w:p>
    <w:p w:rsidR="001137E1" w:rsidRPr="00927A0D" w:rsidRDefault="001137E1" w:rsidP="001137E1">
      <w:pPr>
        <w:pStyle w:val="11"/>
        <w:ind w:firstLineChars="0"/>
      </w:pPr>
      <w:r>
        <w:rPr>
          <w:rFonts w:ascii="微软雅黑" w:eastAsia="微软雅黑" w:hAnsi="微软雅黑" w:hint="eastAsia"/>
          <w:b/>
          <w:sz w:val="24"/>
          <w:szCs w:val="21"/>
          <w:highlight w:val="lightGray"/>
        </w:rPr>
        <w:t>5</w:t>
      </w:r>
      <w:r w:rsidRPr="001137E1">
        <w:rPr>
          <w:rFonts w:ascii="微软雅黑" w:eastAsia="微软雅黑" w:hAnsi="微软雅黑" w:hint="eastAsia"/>
          <w:b/>
          <w:sz w:val="24"/>
          <w:szCs w:val="21"/>
          <w:highlight w:val="lightGray"/>
        </w:rPr>
        <w:t>、</w:t>
      </w:r>
      <w:r w:rsidR="00126EB9">
        <w:rPr>
          <w:rFonts w:ascii="微软雅黑" w:eastAsia="微软雅黑" w:hAnsi="微软雅黑" w:hint="eastAsia"/>
          <w:b/>
          <w:sz w:val="24"/>
          <w:szCs w:val="21"/>
          <w:highlight w:val="lightGray"/>
        </w:rPr>
        <w:t>保费贡献</w:t>
      </w:r>
      <w:r w:rsidR="00126EB9">
        <w:rPr>
          <w:rFonts w:ascii="微软雅黑" w:eastAsia="微软雅黑" w:hAnsi="微软雅黑" w:hint="eastAsia"/>
          <w:b/>
          <w:sz w:val="24"/>
          <w:szCs w:val="21"/>
        </w:rPr>
        <w:t>：</w:t>
      </w:r>
      <w:r w:rsidR="00126EB9">
        <w:rPr>
          <w:rFonts w:hint="eastAsia"/>
        </w:rPr>
        <w:t>每人必有</w:t>
      </w:r>
    </w:p>
    <w:p w:rsidR="007133F0" w:rsidRDefault="000167D5" w:rsidP="001137E1">
      <w:pPr>
        <w:pStyle w:val="11"/>
        <w:ind w:left="420" w:firstLineChars="0" w:firstLine="0"/>
        <w:rPr>
          <w:ins w:id="271" w:author="admin" w:date="2015-10-28T10:44:00Z"/>
        </w:rPr>
      </w:pPr>
      <w:r>
        <w:rPr>
          <w:noProof/>
        </w:rPr>
        <w:drawing>
          <wp:inline distT="0" distB="0" distL="0" distR="0">
            <wp:extent cx="5274310" cy="5022118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22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7E1" w:rsidRDefault="001137E1" w:rsidP="001137E1">
      <w:pPr>
        <w:pStyle w:val="11"/>
        <w:ind w:left="420" w:firstLineChars="0" w:firstLine="0"/>
        <w:rPr>
          <w:ins w:id="272" w:author="admin" w:date="2015-10-28T10:45:00Z"/>
        </w:rPr>
      </w:pPr>
      <w:r>
        <w:rPr>
          <w:rFonts w:hint="eastAsia"/>
        </w:rPr>
        <w:t>有保费显示</w:t>
      </w:r>
    </w:p>
    <w:p w:rsidR="007133F0" w:rsidRDefault="007133F0" w:rsidP="001137E1">
      <w:pPr>
        <w:pStyle w:val="11"/>
        <w:ind w:left="420" w:firstLineChars="0" w:firstLine="0"/>
        <w:rPr>
          <w:ins w:id="273" w:author="admin" w:date="2015-10-28T10:45:00Z"/>
        </w:rPr>
      </w:pPr>
    </w:p>
    <w:p w:rsidR="007133F0" w:rsidRDefault="007133F0" w:rsidP="001137E1">
      <w:pPr>
        <w:pStyle w:val="11"/>
        <w:ind w:left="420" w:firstLineChars="0" w:firstLine="0"/>
        <w:rPr>
          <w:ins w:id="274" w:author="admin" w:date="2015-10-28T10:45:00Z"/>
        </w:rPr>
      </w:pPr>
      <w:ins w:id="275" w:author="admin" w:date="2015-10-28T10:45:00Z">
        <w:r>
          <w:rPr>
            <w:rFonts w:hint="eastAsia"/>
          </w:rPr>
          <w:t>已缴</w:t>
        </w:r>
        <w:r>
          <w:rPr>
            <w:rFonts w:hint="eastAsia"/>
          </w:rPr>
          <w:t>+</w:t>
        </w:r>
        <w:r>
          <w:rPr>
            <w:rFonts w:hint="eastAsia"/>
          </w:rPr>
          <w:t>未缴</w:t>
        </w:r>
      </w:ins>
      <w:ins w:id="276" w:author="admin" w:date="2015-10-28T10:46:00Z">
        <w:r>
          <w:rPr>
            <w:rFonts w:hint="eastAsia"/>
          </w:rPr>
          <w:t>保费</w:t>
        </w:r>
      </w:ins>
    </w:p>
    <w:p w:rsidR="007133F0" w:rsidRPr="00D7733A" w:rsidRDefault="002F2150" w:rsidP="001137E1">
      <w:pPr>
        <w:pStyle w:val="11"/>
        <w:ind w:left="420" w:firstLineChars="0" w:firstLine="0"/>
      </w:pPr>
      <w:ins w:id="277" w:author="admin" w:date="2015-10-28T11:44:00Z">
        <w:r>
          <w:rPr>
            <w:rFonts w:hint="eastAsia"/>
          </w:rPr>
          <w:t>增加</w:t>
        </w:r>
      </w:ins>
      <w:ins w:id="278" w:author="admin" w:date="2015-10-28T13:23:00Z">
        <w:r w:rsidR="006414A0">
          <w:rPr>
            <w:rFonts w:hint="eastAsia"/>
          </w:rPr>
          <w:t>文案</w:t>
        </w:r>
      </w:ins>
      <w:ins w:id="279" w:author="admin" w:date="2015-10-28T11:44:00Z">
        <w:r>
          <w:rPr>
            <w:rFonts w:hint="eastAsia"/>
          </w:rPr>
          <w:t>提示“数据</w:t>
        </w:r>
      </w:ins>
      <w:ins w:id="280" w:author="admin" w:date="2015-10-28T10:46:00Z">
        <w:r w:rsidR="007133F0">
          <w:rPr>
            <w:rFonts w:hint="eastAsia"/>
          </w:rPr>
          <w:t>以</w:t>
        </w:r>
      </w:ins>
      <w:ins w:id="281" w:author="admin" w:date="2015-10-28T10:45:00Z">
        <w:r w:rsidR="007133F0">
          <w:rPr>
            <w:rFonts w:hint="eastAsia"/>
          </w:rPr>
          <w:t>个险的基本法为准</w:t>
        </w:r>
      </w:ins>
      <w:ins w:id="282" w:author="admin" w:date="2015-10-28T10:46:00Z">
        <w:r w:rsidR="007133F0">
          <w:rPr>
            <w:rFonts w:hint="eastAsia"/>
          </w:rPr>
          <w:t>，仅供参考</w:t>
        </w:r>
      </w:ins>
      <w:ins w:id="283" w:author="admin" w:date="2015-10-28T11:44:00Z">
        <w:r>
          <w:rPr>
            <w:rFonts w:hint="eastAsia"/>
          </w:rPr>
          <w:t>”</w:t>
        </w:r>
      </w:ins>
    </w:p>
    <w:p w:rsidR="00000000" w:rsidRDefault="001137E1">
      <w:pPr>
        <w:pStyle w:val="11"/>
        <w:ind w:left="420" w:firstLineChars="0" w:firstLine="0"/>
        <w:pPrChange w:id="284" w:author="admin" w:date="2015-10-15T11:47:00Z">
          <w:pPr>
            <w:pStyle w:val="11"/>
            <w:numPr>
              <w:numId w:val="3"/>
            </w:numPr>
            <w:ind w:left="845" w:firstLineChars="0" w:hanging="420"/>
          </w:pPr>
        </w:pPrChange>
      </w:pPr>
      <w:r>
        <w:rPr>
          <w:noProof/>
        </w:rPr>
        <w:lastRenderedPageBreak/>
        <w:drawing>
          <wp:inline distT="0" distB="0" distL="0" distR="0">
            <wp:extent cx="2744355" cy="4572000"/>
            <wp:effectExtent l="19050" t="0" r="0" b="0"/>
            <wp:docPr id="1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217" cy="457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无保费显示</w:t>
      </w:r>
    </w:p>
    <w:p w:rsidR="00000000" w:rsidRDefault="00823252">
      <w:pPr>
        <w:pStyle w:val="11"/>
        <w:ind w:left="420" w:firstLineChars="0" w:firstLine="0"/>
        <w:pPrChange w:id="285" w:author="admin" w:date="2015-10-15T11:47:00Z">
          <w:pPr>
            <w:pStyle w:val="11"/>
            <w:numPr>
              <w:numId w:val="3"/>
            </w:numPr>
            <w:ind w:left="845" w:firstLineChars="0" w:hanging="420"/>
          </w:pPr>
        </w:pPrChange>
      </w:pPr>
    </w:p>
    <w:p w:rsidR="00000000" w:rsidRDefault="00B572E9">
      <w:pPr>
        <w:pStyle w:val="11"/>
        <w:numPr>
          <w:ilvl w:val="0"/>
          <w:numId w:val="4"/>
        </w:numPr>
        <w:ind w:firstLineChars="0"/>
        <w:rPr>
          <w:rPrChange w:id="286" w:author="admin" w:date="2015-10-15T11:47:00Z">
            <w:rPr>
              <w:highlight w:val="yellow"/>
            </w:rPr>
          </w:rPrChange>
        </w:rPr>
        <w:pPrChange w:id="287" w:author="admin" w:date="2015-10-15T11:47:00Z">
          <w:pPr>
            <w:pStyle w:val="11"/>
            <w:numPr>
              <w:numId w:val="3"/>
            </w:numPr>
            <w:ind w:left="845" w:firstLineChars="0" w:hanging="420"/>
          </w:pPr>
        </w:pPrChange>
      </w:pPr>
      <w:r>
        <w:rPr>
          <w:rFonts w:hint="eastAsia"/>
        </w:rPr>
        <w:t>需要数据：</w:t>
      </w:r>
      <w:r w:rsidR="00FF397D">
        <w:rPr>
          <w:rFonts w:hint="eastAsia"/>
        </w:rPr>
        <w:t>累计承保保单数、规模保费总数</w:t>
      </w:r>
    </w:p>
    <w:p w:rsidR="00796C8F" w:rsidRDefault="00FF397D" w:rsidP="00FF397D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文案：</w:t>
      </w:r>
      <w:r>
        <w:rPr>
          <w:rFonts w:hint="eastAsia"/>
        </w:rPr>
        <w:t xml:space="preserve"> </w:t>
      </w:r>
    </w:p>
    <w:p w:rsidR="00000000" w:rsidRDefault="00823252">
      <w:pPr>
        <w:pStyle w:val="11"/>
        <w:ind w:left="845" w:firstLineChars="0" w:firstLine="0"/>
        <w:jc w:val="left"/>
        <w:pPrChange w:id="288" w:author="admin" w:date="2015-10-15T14:18:00Z">
          <w:pPr>
            <w:pStyle w:val="11"/>
            <w:numPr>
              <w:numId w:val="3"/>
            </w:numPr>
            <w:ind w:left="845" w:firstLineChars="0" w:hanging="420"/>
          </w:pPr>
        </w:pPrChange>
      </w:pPr>
    </w:p>
    <w:p w:rsidR="00FF397D" w:rsidRDefault="00FF397D" w:rsidP="00FF397D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前端：不同阶段的保费</w:t>
      </w:r>
      <w:r w:rsidR="00796C8F">
        <w:rPr>
          <w:rFonts w:hint="eastAsia"/>
        </w:rPr>
        <w:t>显示</w:t>
      </w:r>
      <w:r>
        <w:rPr>
          <w:rFonts w:hint="eastAsia"/>
        </w:rPr>
        <w:t>对应的文案</w:t>
      </w:r>
      <w:r w:rsidR="001137E1">
        <w:rPr>
          <w:rFonts w:hint="eastAsia"/>
        </w:rPr>
        <w:t>；若无保费，则显示对应的页面</w:t>
      </w:r>
    </w:p>
    <w:p w:rsidR="003B1F93" w:rsidRDefault="00823252" w:rsidP="00126EB9">
      <w:pPr>
        <w:pStyle w:val="11"/>
        <w:ind w:firstLineChars="0"/>
        <w:rPr>
          <w:ins w:id="289" w:author="admin" w:date="2015-10-28T11:04:00Z"/>
        </w:rPr>
      </w:pPr>
      <w:ins w:id="290" w:author="admin" w:date="2015-10-28T13:50:00Z">
        <w:r>
          <w:rPr>
            <w:noProof/>
          </w:rPr>
          <w:drawing>
            <wp:inline distT="0" distB="0" distL="0" distR="0">
              <wp:extent cx="5274310" cy="2540706"/>
              <wp:effectExtent l="19050" t="0" r="2540" b="0"/>
              <wp:docPr id="4" name="图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5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74310" cy="254070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D07DE0" w:rsidRDefault="00D07DE0" w:rsidP="00126EB9">
      <w:pPr>
        <w:pStyle w:val="11"/>
        <w:ind w:firstLineChars="0"/>
        <w:rPr>
          <w:ins w:id="291" w:author="admin" w:date="2015-10-28T11:04:00Z"/>
        </w:rPr>
      </w:pPr>
    </w:p>
    <w:p w:rsidR="00000000" w:rsidRDefault="00823252">
      <w:pPr>
        <w:pStyle w:val="11"/>
        <w:ind w:firstLineChars="0" w:firstLine="0"/>
        <w:rPr>
          <w:del w:id="292" w:author="admin" w:date="2015-10-28T13:43:00Z"/>
        </w:rPr>
        <w:pPrChange w:id="293" w:author="admin" w:date="2015-10-28T13:44:00Z">
          <w:pPr>
            <w:pStyle w:val="11"/>
            <w:ind w:firstLineChars="0"/>
          </w:pPr>
        </w:pPrChange>
      </w:pPr>
    </w:p>
    <w:p w:rsidR="00FF397D" w:rsidRDefault="00126EB9" w:rsidP="00126EB9">
      <w:pPr>
        <w:pStyle w:val="11"/>
        <w:ind w:firstLineChars="0"/>
      </w:pPr>
      <w:r>
        <w:rPr>
          <w:rFonts w:ascii="微软雅黑" w:eastAsia="微软雅黑" w:hAnsi="微软雅黑" w:hint="eastAsia"/>
          <w:b/>
          <w:sz w:val="24"/>
          <w:szCs w:val="21"/>
          <w:highlight w:val="lightGray"/>
        </w:rPr>
        <w:lastRenderedPageBreak/>
        <w:t>6</w:t>
      </w:r>
      <w:r w:rsidRPr="001137E1">
        <w:rPr>
          <w:rFonts w:ascii="微软雅黑" w:eastAsia="微软雅黑" w:hAnsi="微软雅黑" w:hint="eastAsia"/>
          <w:b/>
          <w:sz w:val="24"/>
          <w:szCs w:val="21"/>
          <w:highlight w:val="lightGray"/>
        </w:rPr>
        <w:t>、</w:t>
      </w:r>
      <w:r>
        <w:rPr>
          <w:rFonts w:ascii="微软雅黑" w:eastAsia="微软雅黑" w:hAnsi="微软雅黑" w:hint="eastAsia"/>
          <w:b/>
          <w:sz w:val="24"/>
          <w:szCs w:val="21"/>
          <w:highlight w:val="lightGray"/>
        </w:rPr>
        <w:t>我的服务</w:t>
      </w:r>
      <w:r>
        <w:rPr>
          <w:rFonts w:ascii="微软雅黑" w:eastAsia="微软雅黑" w:hAnsi="微软雅黑" w:hint="eastAsia"/>
          <w:b/>
          <w:sz w:val="24"/>
          <w:szCs w:val="21"/>
        </w:rPr>
        <w:t>：</w:t>
      </w:r>
      <w:del w:id="294" w:author="admin" w:date="2015-10-28T11:41:00Z">
        <w:r w:rsidDel="00C16122">
          <w:rPr>
            <w:rFonts w:hint="eastAsia"/>
          </w:rPr>
          <w:delText>每人必有</w:delText>
        </w:r>
      </w:del>
      <w:ins w:id="295" w:author="admin" w:date="2015-10-28T11:41:00Z">
        <w:r w:rsidR="00C16122">
          <w:rPr>
            <w:rFonts w:hint="eastAsia"/>
          </w:rPr>
          <w:t>有保单</w:t>
        </w:r>
      </w:ins>
      <w:ins w:id="296" w:author="admin" w:date="2015-10-28T13:44:00Z">
        <w:r w:rsidR="00F51E57">
          <w:rPr>
            <w:rFonts w:hint="eastAsia"/>
          </w:rPr>
          <w:t>的人才</w:t>
        </w:r>
      </w:ins>
      <w:ins w:id="297" w:author="admin" w:date="2015-10-28T11:41:00Z">
        <w:r w:rsidR="00C16122">
          <w:rPr>
            <w:rFonts w:hint="eastAsia"/>
          </w:rPr>
          <w:t>显示</w:t>
        </w:r>
      </w:ins>
    </w:p>
    <w:p w:rsidR="002C1152" w:rsidDel="00C16122" w:rsidRDefault="00650666" w:rsidP="00126EB9">
      <w:pPr>
        <w:pStyle w:val="af"/>
        <w:rPr>
          <w:del w:id="298" w:author="admin" w:date="2015-10-28T11:41:00Z"/>
        </w:rPr>
      </w:pPr>
      <w:r>
        <w:rPr>
          <w:noProof/>
        </w:rPr>
        <w:drawing>
          <wp:inline distT="0" distB="0" distL="0" distR="0">
            <wp:extent cx="4408669" cy="4301656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118" cy="4312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6EB9" w:rsidRPr="00126EB9">
        <w:rPr>
          <w:rFonts w:hint="eastAsia"/>
        </w:rPr>
        <w:t>有保单显</w:t>
      </w:r>
      <w:del w:id="299" w:author="admin" w:date="2015-10-28T11:41:00Z">
        <w:r w:rsidR="00126EB9" w:rsidDel="00C16122">
          <w:rPr>
            <w:rFonts w:hint="eastAsia"/>
          </w:rPr>
          <w:delText>无保单显示</w:delText>
        </w:r>
      </w:del>
    </w:p>
    <w:p w:rsidR="0033544E" w:rsidRDefault="00907F18" w:rsidP="0033544E">
      <w:pPr>
        <w:pStyle w:val="af"/>
        <w:rPr>
          <w:szCs w:val="21"/>
        </w:rPr>
        <w:pPrChange w:id="300" w:author="admin" w:date="2015-10-28T11:41:00Z">
          <w:pPr>
            <w:pStyle w:val="11"/>
            <w:numPr>
              <w:numId w:val="3"/>
            </w:numPr>
            <w:ind w:left="845" w:firstLineChars="0" w:hanging="420"/>
          </w:pPr>
        </w:pPrChange>
      </w:pPr>
      <w:r w:rsidRPr="00907F18">
        <w:rPr>
          <w:rFonts w:hint="eastAsia"/>
          <w:szCs w:val="21"/>
        </w:rPr>
        <w:t>需要数据：客户数、家庭数、客户年龄占比最高值（大数据提供具体的占比数。</w:t>
      </w:r>
      <w:r w:rsidR="0033544E" w:rsidRPr="0033544E">
        <w:rPr>
          <w:rFonts w:hint="eastAsia"/>
          <w:szCs w:val="21"/>
          <w:highlight w:val="yellow"/>
          <w:rPrChange w:id="301" w:author="admin" w:date="2015-10-19T10:21:00Z">
            <w:rPr>
              <w:rFonts w:hint="eastAsia"/>
            </w:rPr>
          </w:rPrChange>
        </w:rPr>
        <w:t>其中：客户年龄占比数据一样，则提供年龄较大的一组占比数据</w:t>
      </w:r>
      <w:r w:rsidRPr="00907F18">
        <w:rPr>
          <w:rFonts w:hint="eastAsia"/>
          <w:szCs w:val="21"/>
        </w:rPr>
        <w:t>）</w:t>
      </w:r>
    </w:p>
    <w:p w:rsidR="00796C8F" w:rsidRPr="005B6152" w:rsidRDefault="00907F18" w:rsidP="00796C8F">
      <w:pPr>
        <w:pStyle w:val="11"/>
        <w:numPr>
          <w:ilvl w:val="0"/>
          <w:numId w:val="3"/>
        </w:numPr>
        <w:ind w:firstLineChars="0"/>
        <w:rPr>
          <w:szCs w:val="21"/>
        </w:rPr>
      </w:pPr>
      <w:r w:rsidRPr="00907F18">
        <w:rPr>
          <w:rFonts w:hint="eastAsia"/>
          <w:szCs w:val="21"/>
        </w:rPr>
        <w:t>文案：</w:t>
      </w:r>
      <w:r w:rsidR="003A52F1" w:rsidRPr="003A52F1">
        <w:rPr>
          <w:rFonts w:hint="eastAsia"/>
          <w:color w:val="FF0000"/>
          <w:szCs w:val="21"/>
        </w:rPr>
        <w:t>我为</w:t>
      </w:r>
      <w:r w:rsidR="003A52F1" w:rsidRPr="003A52F1">
        <w:rPr>
          <w:rFonts w:hint="eastAsia"/>
          <w:color w:val="FF0000"/>
          <w:szCs w:val="21"/>
        </w:rPr>
        <w:t>**</w:t>
      </w:r>
      <w:r w:rsidR="003A52F1" w:rsidRPr="003A52F1">
        <w:rPr>
          <w:rFonts w:hint="eastAsia"/>
          <w:color w:val="FF0000"/>
          <w:szCs w:val="21"/>
        </w:rPr>
        <w:t>客户、</w:t>
      </w:r>
      <w:r w:rsidR="003A52F1" w:rsidRPr="003A52F1">
        <w:rPr>
          <w:rFonts w:hint="eastAsia"/>
          <w:color w:val="FF0000"/>
          <w:szCs w:val="21"/>
        </w:rPr>
        <w:t>**</w:t>
      </w:r>
      <w:r w:rsidR="003A52F1" w:rsidRPr="003A52F1">
        <w:rPr>
          <w:rFonts w:hint="eastAsia"/>
          <w:color w:val="FF0000"/>
          <w:szCs w:val="21"/>
        </w:rPr>
        <w:t>家庭提供保障服务！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  <w:tblPrChange w:id="302" w:author="admin" w:date="2015-10-19T10:21:00Z">
          <w:tblPr>
            <w:tblW w:w="0" w:type="auto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ook w:val="04A0"/>
          </w:tblPr>
        </w:tblPrChange>
      </w:tblPr>
      <w:tblGrid>
        <w:gridCol w:w="2235"/>
        <w:gridCol w:w="4961"/>
        <w:tblGridChange w:id="303">
          <w:tblGrid>
            <w:gridCol w:w="2891"/>
            <w:gridCol w:w="5631"/>
          </w:tblGrid>
        </w:tblGridChange>
      </w:tblGrid>
      <w:tr w:rsidR="00796C8F" w:rsidRPr="005B6152" w:rsidTr="005B6152">
        <w:trPr>
          <w:trHeight w:val="68"/>
          <w:trPrChange w:id="304" w:author="admin" w:date="2015-10-19T10:21:00Z">
            <w:trPr>
              <w:trHeight w:val="68"/>
            </w:trPr>
          </w:trPrChange>
        </w:trPr>
        <w:tc>
          <w:tcPr>
            <w:tcW w:w="2235" w:type="dxa"/>
            <w:tcPrChange w:id="305" w:author="admin" w:date="2015-10-19T10:21:00Z">
              <w:tcPr>
                <w:tcW w:w="3544" w:type="dxa"/>
              </w:tcPr>
            </w:tcPrChange>
          </w:tcPr>
          <w:p w:rsidR="00000000" w:rsidRDefault="0033544E">
            <w:pPr>
              <w:rPr>
                <w:rFonts w:asciiTheme="minorEastAsia" w:hAnsiTheme="minorEastAsia"/>
                <w:szCs w:val="21"/>
                <w:rPrChange w:id="306" w:author="admin" w:date="2015-10-19T10:21:00Z">
                  <w:rPr>
                    <w:rFonts w:asciiTheme="minorEastAsia" w:hAnsiTheme="minorEastAsia"/>
                    <w:sz w:val="18"/>
                    <w:szCs w:val="18"/>
                  </w:rPr>
                </w:rPrChange>
              </w:rPr>
              <w:pPrChange w:id="307" w:author="admin" w:date="2015-10-15T14:22:00Z">
                <w:pPr>
                  <w:ind w:leftChars="400" w:left="840"/>
                  <w:jc w:val="center"/>
                </w:pPr>
              </w:pPrChange>
            </w:pPr>
            <w:r w:rsidRPr="0033544E">
              <w:rPr>
                <w:rFonts w:asciiTheme="minorEastAsia" w:hAnsiTheme="minorEastAsia"/>
                <w:szCs w:val="21"/>
                <w:rPrChange w:id="308" w:author="admin" w:date="2015-10-19T10:21:00Z">
                  <w:rPr>
                    <w:rFonts w:asciiTheme="minorEastAsia" w:hAnsiTheme="minorEastAsia"/>
                    <w:sz w:val="18"/>
                    <w:szCs w:val="18"/>
                  </w:rPr>
                </w:rPrChange>
              </w:rPr>
              <w:t xml:space="preserve">18岁以下占比最多， </w:t>
            </w:r>
          </w:p>
        </w:tc>
        <w:tc>
          <w:tcPr>
            <w:tcW w:w="4961" w:type="dxa"/>
            <w:tcPrChange w:id="309" w:author="admin" w:date="2015-10-19T10:21:00Z">
              <w:tcPr>
                <w:tcW w:w="7087" w:type="dxa"/>
              </w:tcPr>
            </w:tcPrChange>
          </w:tcPr>
          <w:p w:rsidR="00796C8F" w:rsidRPr="005B6152" w:rsidRDefault="0033544E" w:rsidP="00F423A6">
            <w:pPr>
              <w:rPr>
                <w:rFonts w:asciiTheme="minorEastAsia" w:hAnsiTheme="minorEastAsia"/>
                <w:szCs w:val="21"/>
                <w:rPrChange w:id="310" w:author="admin" w:date="2015-10-19T10:21:00Z">
                  <w:rPr>
                    <w:rFonts w:asciiTheme="minorEastAsia" w:hAnsiTheme="minorEastAsia"/>
                    <w:sz w:val="18"/>
                    <w:szCs w:val="18"/>
                  </w:rPr>
                </w:rPrChange>
              </w:rPr>
            </w:pPr>
            <w:r w:rsidRPr="0033544E">
              <w:rPr>
                <w:rFonts w:asciiTheme="minorEastAsia" w:hAnsiTheme="minorEastAsia"/>
                <w:szCs w:val="21"/>
                <w:rPrChange w:id="311" w:author="admin" w:date="2015-10-19T10:21:00Z">
                  <w:rPr>
                    <w:rFonts w:asciiTheme="minorEastAsia" w:hAnsiTheme="minorEastAsia"/>
                    <w:sz w:val="18"/>
                    <w:szCs w:val="18"/>
                  </w:rPr>
                </w:rPrChange>
              </w:rPr>
              <w:t>18岁以下客户达到55%，张某某与少年人心连心</w:t>
            </w:r>
          </w:p>
        </w:tc>
      </w:tr>
      <w:tr w:rsidR="00796C8F" w:rsidRPr="005B6152" w:rsidTr="005B6152">
        <w:trPr>
          <w:trHeight w:val="65"/>
          <w:trPrChange w:id="312" w:author="admin" w:date="2015-10-19T10:21:00Z">
            <w:trPr>
              <w:trHeight w:val="65"/>
            </w:trPr>
          </w:trPrChange>
        </w:trPr>
        <w:tc>
          <w:tcPr>
            <w:tcW w:w="2235" w:type="dxa"/>
            <w:tcPrChange w:id="313" w:author="admin" w:date="2015-10-19T10:21:00Z">
              <w:tcPr>
                <w:tcW w:w="3544" w:type="dxa"/>
              </w:tcPr>
            </w:tcPrChange>
          </w:tcPr>
          <w:p w:rsidR="00796C8F" w:rsidRPr="005B6152" w:rsidRDefault="0033544E" w:rsidP="00650666">
            <w:pPr>
              <w:rPr>
                <w:rFonts w:asciiTheme="minorEastAsia" w:hAnsiTheme="minorEastAsia"/>
                <w:szCs w:val="21"/>
                <w:rPrChange w:id="314" w:author="admin" w:date="2015-10-19T10:21:00Z">
                  <w:rPr>
                    <w:rFonts w:asciiTheme="minorEastAsia" w:hAnsiTheme="minorEastAsia"/>
                    <w:sz w:val="18"/>
                    <w:szCs w:val="18"/>
                  </w:rPr>
                </w:rPrChange>
              </w:rPr>
            </w:pPr>
            <w:r w:rsidRPr="0033544E">
              <w:rPr>
                <w:rFonts w:asciiTheme="minorEastAsia" w:hAnsiTheme="minorEastAsia"/>
                <w:szCs w:val="21"/>
                <w:rPrChange w:id="315" w:author="admin" w:date="2015-10-19T10:21:00Z">
                  <w:rPr>
                    <w:rFonts w:asciiTheme="minorEastAsia" w:hAnsiTheme="minorEastAsia"/>
                    <w:sz w:val="18"/>
                    <w:szCs w:val="18"/>
                  </w:rPr>
                </w:rPrChange>
              </w:rPr>
              <w:t>18-45岁占比最多</w:t>
            </w:r>
          </w:p>
        </w:tc>
        <w:tc>
          <w:tcPr>
            <w:tcW w:w="4961" w:type="dxa"/>
            <w:tcPrChange w:id="316" w:author="admin" w:date="2015-10-19T10:21:00Z">
              <w:tcPr>
                <w:tcW w:w="7087" w:type="dxa"/>
              </w:tcPr>
            </w:tcPrChange>
          </w:tcPr>
          <w:p w:rsidR="00796C8F" w:rsidRPr="005B6152" w:rsidRDefault="0033544E" w:rsidP="00650666">
            <w:pPr>
              <w:rPr>
                <w:rFonts w:asciiTheme="minorEastAsia" w:hAnsiTheme="minorEastAsia"/>
                <w:szCs w:val="21"/>
                <w:rPrChange w:id="317" w:author="admin" w:date="2015-10-19T10:21:00Z">
                  <w:rPr>
                    <w:rFonts w:asciiTheme="minorEastAsia" w:hAnsiTheme="minorEastAsia"/>
                    <w:sz w:val="18"/>
                    <w:szCs w:val="18"/>
                  </w:rPr>
                </w:rPrChange>
              </w:rPr>
            </w:pPr>
            <w:r w:rsidRPr="0033544E">
              <w:rPr>
                <w:rFonts w:asciiTheme="minorEastAsia" w:hAnsiTheme="minorEastAsia"/>
                <w:szCs w:val="21"/>
                <w:rPrChange w:id="318" w:author="admin" w:date="2015-10-19T10:21:00Z">
                  <w:rPr>
                    <w:rFonts w:asciiTheme="minorEastAsia" w:hAnsiTheme="minorEastAsia"/>
                    <w:sz w:val="18"/>
                    <w:szCs w:val="18"/>
                  </w:rPr>
                </w:rPrChange>
              </w:rPr>
              <w:t>18-45岁客户达到45%，张某某跟青年人打得火热~</w:t>
            </w:r>
          </w:p>
        </w:tc>
      </w:tr>
      <w:tr w:rsidR="00796C8F" w:rsidRPr="005B6152" w:rsidTr="005B6152">
        <w:trPr>
          <w:trHeight w:val="65"/>
          <w:trPrChange w:id="319" w:author="admin" w:date="2015-10-19T10:21:00Z">
            <w:trPr>
              <w:trHeight w:val="65"/>
            </w:trPr>
          </w:trPrChange>
        </w:trPr>
        <w:tc>
          <w:tcPr>
            <w:tcW w:w="2235" w:type="dxa"/>
            <w:tcPrChange w:id="320" w:author="admin" w:date="2015-10-19T10:21:00Z">
              <w:tcPr>
                <w:tcW w:w="3544" w:type="dxa"/>
              </w:tcPr>
            </w:tcPrChange>
          </w:tcPr>
          <w:p w:rsidR="00796C8F" w:rsidRPr="005B6152" w:rsidRDefault="0033544E" w:rsidP="00F423A6">
            <w:pPr>
              <w:rPr>
                <w:rFonts w:asciiTheme="minorEastAsia" w:hAnsiTheme="minorEastAsia"/>
                <w:szCs w:val="21"/>
                <w:rPrChange w:id="321" w:author="admin" w:date="2015-10-19T10:21:00Z">
                  <w:rPr>
                    <w:rFonts w:asciiTheme="minorEastAsia" w:hAnsiTheme="minorEastAsia"/>
                    <w:sz w:val="18"/>
                    <w:szCs w:val="18"/>
                  </w:rPr>
                </w:rPrChange>
              </w:rPr>
            </w:pPr>
            <w:r w:rsidRPr="0033544E">
              <w:rPr>
                <w:rFonts w:asciiTheme="minorEastAsia" w:hAnsiTheme="minorEastAsia"/>
                <w:szCs w:val="21"/>
                <w:rPrChange w:id="322" w:author="admin" w:date="2015-10-19T10:21:00Z">
                  <w:rPr>
                    <w:rFonts w:asciiTheme="minorEastAsia" w:hAnsiTheme="minorEastAsia"/>
                    <w:sz w:val="18"/>
                    <w:szCs w:val="18"/>
                  </w:rPr>
                </w:rPrChange>
              </w:rPr>
              <w:t>46-65岁占比最多伴</w:t>
            </w:r>
          </w:p>
        </w:tc>
        <w:tc>
          <w:tcPr>
            <w:tcW w:w="4961" w:type="dxa"/>
            <w:tcPrChange w:id="323" w:author="admin" w:date="2015-10-19T10:21:00Z">
              <w:tcPr>
                <w:tcW w:w="7087" w:type="dxa"/>
              </w:tcPr>
            </w:tcPrChange>
          </w:tcPr>
          <w:p w:rsidR="00796C8F" w:rsidRPr="005B6152" w:rsidRDefault="0033544E" w:rsidP="00F423A6">
            <w:pPr>
              <w:rPr>
                <w:rFonts w:asciiTheme="minorEastAsia" w:hAnsiTheme="minorEastAsia"/>
                <w:szCs w:val="21"/>
                <w:rPrChange w:id="324" w:author="admin" w:date="2015-10-19T10:21:00Z">
                  <w:rPr>
                    <w:rFonts w:asciiTheme="minorEastAsia" w:hAnsiTheme="minorEastAsia"/>
                    <w:sz w:val="18"/>
                    <w:szCs w:val="18"/>
                  </w:rPr>
                </w:rPrChange>
              </w:rPr>
            </w:pPr>
            <w:r w:rsidRPr="0033544E">
              <w:rPr>
                <w:rFonts w:asciiTheme="minorEastAsia" w:hAnsiTheme="minorEastAsia"/>
                <w:szCs w:val="21"/>
                <w:rPrChange w:id="325" w:author="admin" w:date="2015-10-19T10:21:00Z">
                  <w:rPr>
                    <w:rFonts w:asciiTheme="minorEastAsia" w:hAnsiTheme="minorEastAsia"/>
                    <w:sz w:val="18"/>
                    <w:szCs w:val="18"/>
                  </w:rPr>
                </w:rPrChange>
              </w:rPr>
              <w:t>46-65岁客户达到32%，张某某</w:t>
            </w:r>
            <w:r w:rsidRPr="0033544E">
              <w:rPr>
                <w:rFonts w:asciiTheme="minorEastAsia" w:hAnsiTheme="minorEastAsia" w:hint="eastAsia"/>
                <w:szCs w:val="21"/>
                <w:rPrChange w:id="326" w:author="admin" w:date="2015-10-19T10:21:00Z">
                  <w:rPr>
                    <w:rFonts w:asciiTheme="minorEastAsia" w:hAnsiTheme="minorEastAsia" w:hint="eastAsia"/>
                    <w:sz w:val="18"/>
                    <w:szCs w:val="18"/>
                  </w:rPr>
                </w:rPrChange>
              </w:rPr>
              <w:t>跟中年人打成一片</w:t>
            </w:r>
          </w:p>
        </w:tc>
      </w:tr>
      <w:tr w:rsidR="00796C8F" w:rsidRPr="005B6152" w:rsidTr="005B6152">
        <w:trPr>
          <w:trHeight w:val="65"/>
          <w:trPrChange w:id="327" w:author="admin" w:date="2015-10-19T10:21:00Z">
            <w:trPr>
              <w:trHeight w:val="65"/>
            </w:trPr>
          </w:trPrChange>
        </w:trPr>
        <w:tc>
          <w:tcPr>
            <w:tcW w:w="2235" w:type="dxa"/>
            <w:tcPrChange w:id="328" w:author="admin" w:date="2015-10-19T10:21:00Z">
              <w:tcPr>
                <w:tcW w:w="3544" w:type="dxa"/>
              </w:tcPr>
            </w:tcPrChange>
          </w:tcPr>
          <w:p w:rsidR="00796C8F" w:rsidRPr="005B6152" w:rsidRDefault="0033544E" w:rsidP="00F423A6">
            <w:pPr>
              <w:rPr>
                <w:rFonts w:asciiTheme="minorEastAsia" w:hAnsiTheme="minorEastAsia"/>
                <w:szCs w:val="21"/>
                <w:rPrChange w:id="329" w:author="admin" w:date="2015-10-19T10:21:00Z">
                  <w:rPr>
                    <w:rFonts w:asciiTheme="minorEastAsia" w:hAnsiTheme="minorEastAsia"/>
                    <w:sz w:val="18"/>
                    <w:szCs w:val="18"/>
                  </w:rPr>
                </w:rPrChange>
              </w:rPr>
            </w:pPr>
            <w:r w:rsidRPr="0033544E">
              <w:rPr>
                <w:rFonts w:asciiTheme="minorEastAsia" w:hAnsiTheme="minorEastAsia"/>
                <w:szCs w:val="21"/>
                <w:rPrChange w:id="330" w:author="admin" w:date="2015-10-19T10:21:00Z">
                  <w:rPr>
                    <w:rFonts w:asciiTheme="minorEastAsia" w:hAnsiTheme="minorEastAsia"/>
                    <w:sz w:val="18"/>
                    <w:szCs w:val="18"/>
                  </w:rPr>
                </w:rPrChange>
              </w:rPr>
              <w:t>65岁以上占比最多</w:t>
            </w:r>
          </w:p>
        </w:tc>
        <w:tc>
          <w:tcPr>
            <w:tcW w:w="4961" w:type="dxa"/>
            <w:tcPrChange w:id="331" w:author="admin" w:date="2015-10-19T10:21:00Z">
              <w:tcPr>
                <w:tcW w:w="7087" w:type="dxa"/>
              </w:tcPr>
            </w:tcPrChange>
          </w:tcPr>
          <w:p w:rsidR="00796C8F" w:rsidRPr="005B6152" w:rsidRDefault="0033544E" w:rsidP="00F423A6">
            <w:pPr>
              <w:rPr>
                <w:rFonts w:asciiTheme="minorEastAsia" w:hAnsiTheme="minorEastAsia"/>
                <w:szCs w:val="21"/>
                <w:rPrChange w:id="332" w:author="admin" w:date="2015-10-19T10:21:00Z">
                  <w:rPr>
                    <w:rFonts w:asciiTheme="minorEastAsia" w:hAnsiTheme="minorEastAsia"/>
                    <w:sz w:val="18"/>
                    <w:szCs w:val="18"/>
                  </w:rPr>
                </w:rPrChange>
              </w:rPr>
            </w:pPr>
            <w:r w:rsidRPr="0033544E">
              <w:rPr>
                <w:rFonts w:asciiTheme="minorEastAsia" w:hAnsiTheme="minorEastAsia"/>
                <w:szCs w:val="21"/>
                <w:rPrChange w:id="333" w:author="admin" w:date="2015-10-19T10:21:00Z">
                  <w:rPr>
                    <w:rFonts w:asciiTheme="minorEastAsia" w:hAnsiTheme="minorEastAsia"/>
                    <w:sz w:val="18"/>
                    <w:szCs w:val="18"/>
                  </w:rPr>
                </w:rPrChange>
              </w:rPr>
              <w:t>65岁以上客户达到43%，张某某很合老年人眼缘啊~</w:t>
            </w:r>
          </w:p>
        </w:tc>
      </w:tr>
    </w:tbl>
    <w:p w:rsidR="00190637" w:rsidRPr="005B6152" w:rsidRDefault="00907F18" w:rsidP="00190637">
      <w:pPr>
        <w:pStyle w:val="11"/>
        <w:numPr>
          <w:ilvl w:val="0"/>
          <w:numId w:val="3"/>
        </w:numPr>
        <w:ind w:firstLineChars="0"/>
        <w:rPr>
          <w:szCs w:val="21"/>
        </w:rPr>
      </w:pPr>
      <w:r w:rsidRPr="00907F18">
        <w:rPr>
          <w:rFonts w:hint="eastAsia"/>
          <w:szCs w:val="21"/>
        </w:rPr>
        <w:t>前端：不同年龄阶段显示对应的文案</w:t>
      </w:r>
    </w:p>
    <w:p w:rsidR="00796C8F" w:rsidRDefault="00796C8F">
      <w:pPr>
        <w:pStyle w:val="11"/>
        <w:ind w:left="420" w:firstLineChars="0" w:firstLine="0"/>
        <w:rPr>
          <w:ins w:id="334" w:author="admin" w:date="2015-10-28T11:43:00Z"/>
        </w:rPr>
      </w:pPr>
    </w:p>
    <w:p w:rsidR="002F2150" w:rsidRDefault="002F2150">
      <w:pPr>
        <w:pStyle w:val="11"/>
        <w:ind w:left="420" w:firstLineChars="0" w:firstLine="0"/>
        <w:rPr>
          <w:ins w:id="335" w:author="admin" w:date="2015-10-28T11:43:00Z"/>
        </w:rPr>
      </w:pPr>
    </w:p>
    <w:p w:rsidR="002F2150" w:rsidRDefault="002F2150">
      <w:pPr>
        <w:pStyle w:val="11"/>
        <w:ind w:left="420" w:firstLineChars="0" w:firstLine="0"/>
        <w:rPr>
          <w:ins w:id="336" w:author="admin" w:date="2015-10-28T11:43:00Z"/>
        </w:rPr>
      </w:pPr>
    </w:p>
    <w:p w:rsidR="002F2150" w:rsidRDefault="002F2150">
      <w:pPr>
        <w:pStyle w:val="11"/>
        <w:ind w:left="420" w:firstLineChars="0" w:firstLine="0"/>
        <w:rPr>
          <w:ins w:id="337" w:author="admin" w:date="2015-10-28T11:43:00Z"/>
        </w:rPr>
      </w:pPr>
    </w:p>
    <w:p w:rsidR="002F2150" w:rsidRDefault="002F2150">
      <w:pPr>
        <w:pStyle w:val="11"/>
        <w:ind w:left="420" w:firstLineChars="0" w:firstLine="0"/>
        <w:rPr>
          <w:ins w:id="338" w:author="admin" w:date="2015-10-28T11:43:00Z"/>
        </w:rPr>
      </w:pPr>
    </w:p>
    <w:p w:rsidR="002F2150" w:rsidRDefault="002F2150">
      <w:pPr>
        <w:pStyle w:val="11"/>
        <w:ind w:left="420" w:firstLineChars="0" w:firstLine="0"/>
        <w:rPr>
          <w:ins w:id="339" w:author="admin" w:date="2015-10-28T11:43:00Z"/>
        </w:rPr>
      </w:pPr>
    </w:p>
    <w:p w:rsidR="002F2150" w:rsidRDefault="002F2150">
      <w:pPr>
        <w:pStyle w:val="11"/>
        <w:ind w:left="420" w:firstLineChars="0" w:firstLine="0"/>
        <w:rPr>
          <w:ins w:id="340" w:author="admin" w:date="2015-10-28T11:43:00Z"/>
        </w:rPr>
      </w:pPr>
    </w:p>
    <w:p w:rsidR="002F2150" w:rsidRDefault="002F2150">
      <w:pPr>
        <w:pStyle w:val="11"/>
        <w:ind w:left="420" w:firstLineChars="0" w:firstLine="0"/>
        <w:rPr>
          <w:ins w:id="341" w:author="admin" w:date="2015-10-28T11:43:00Z"/>
        </w:rPr>
      </w:pPr>
    </w:p>
    <w:p w:rsidR="002F2150" w:rsidRDefault="002F2150">
      <w:pPr>
        <w:pStyle w:val="11"/>
        <w:ind w:left="420" w:firstLineChars="0" w:firstLine="0"/>
        <w:rPr>
          <w:ins w:id="342" w:author="admin" w:date="2015-10-28T11:43:00Z"/>
        </w:rPr>
      </w:pPr>
    </w:p>
    <w:p w:rsidR="002F2150" w:rsidRDefault="002F2150">
      <w:pPr>
        <w:pStyle w:val="11"/>
        <w:ind w:left="420" w:firstLineChars="0" w:firstLine="0"/>
      </w:pPr>
    </w:p>
    <w:p w:rsidR="00126EB9" w:rsidRPr="00190637" w:rsidRDefault="00126EB9">
      <w:pPr>
        <w:pStyle w:val="11"/>
        <w:ind w:left="420" w:firstLineChars="0" w:firstLine="0"/>
      </w:pPr>
      <w:r>
        <w:rPr>
          <w:rFonts w:ascii="微软雅黑" w:eastAsia="微软雅黑" w:hAnsi="微软雅黑" w:hint="eastAsia"/>
          <w:b/>
          <w:sz w:val="24"/>
          <w:szCs w:val="21"/>
          <w:highlight w:val="lightGray"/>
        </w:rPr>
        <w:lastRenderedPageBreak/>
        <w:t>7</w:t>
      </w:r>
      <w:r w:rsidRPr="001137E1">
        <w:rPr>
          <w:rFonts w:ascii="微软雅黑" w:eastAsia="微软雅黑" w:hAnsi="微软雅黑" w:hint="eastAsia"/>
          <w:b/>
          <w:sz w:val="24"/>
          <w:szCs w:val="21"/>
          <w:highlight w:val="lightGray"/>
        </w:rPr>
        <w:t>、</w:t>
      </w:r>
      <w:r>
        <w:rPr>
          <w:rFonts w:ascii="微软雅黑" w:eastAsia="微软雅黑" w:hAnsi="微软雅黑" w:hint="eastAsia"/>
          <w:b/>
          <w:sz w:val="24"/>
          <w:szCs w:val="21"/>
          <w:highlight w:val="lightGray"/>
        </w:rPr>
        <w:t>评价</w:t>
      </w:r>
      <w:r>
        <w:rPr>
          <w:rFonts w:ascii="微软雅黑" w:eastAsia="微软雅黑" w:hAnsi="微软雅黑" w:hint="eastAsia"/>
          <w:b/>
          <w:sz w:val="24"/>
          <w:szCs w:val="21"/>
        </w:rPr>
        <w:t>：</w:t>
      </w:r>
      <w:r>
        <w:rPr>
          <w:rFonts w:hint="eastAsia"/>
        </w:rPr>
        <w:t>每人必有</w:t>
      </w:r>
    </w:p>
    <w:p w:rsidR="002C1152" w:rsidRDefault="001137E1">
      <w:pPr>
        <w:pStyle w:val="11"/>
        <w:ind w:left="420" w:firstLineChars="0" w:firstLine="0"/>
      </w:pPr>
      <w:r>
        <w:rPr>
          <w:noProof/>
        </w:rPr>
        <w:drawing>
          <wp:inline distT="0" distB="0" distL="0" distR="0">
            <wp:extent cx="3089910" cy="5151997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572" cy="5156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F46AD3">
      <w:pPr>
        <w:pStyle w:val="11"/>
        <w:numPr>
          <w:ilvl w:val="0"/>
          <w:numId w:val="8"/>
        </w:numPr>
        <w:ind w:firstLineChars="0"/>
        <w:pPrChange w:id="343" w:author="admin" w:date="2015-10-15T14:25:00Z">
          <w:pPr>
            <w:pStyle w:val="11"/>
            <w:numPr>
              <w:numId w:val="3"/>
            </w:numPr>
            <w:ind w:left="845" w:firstLineChars="0" w:hanging="420"/>
          </w:pPr>
        </w:pPrChange>
      </w:pPr>
      <w:r>
        <w:rPr>
          <w:rFonts w:hint="eastAsia"/>
        </w:rPr>
        <w:t>需要数据：无</w:t>
      </w:r>
    </w:p>
    <w:p w:rsidR="00000000" w:rsidRPr="00046D0D" w:rsidRDefault="00F46AD3">
      <w:pPr>
        <w:numPr>
          <w:ilvl w:val="0"/>
          <w:numId w:val="8"/>
        </w:numPr>
        <w:rPr>
          <w:b/>
          <w:highlight w:val="yellow"/>
          <w:rPrChange w:id="344" w:author="admin" w:date="2015-10-28T14:40:00Z">
            <w:rPr/>
          </w:rPrChange>
        </w:rPr>
        <w:pPrChange w:id="345" w:author="admin" w:date="2015-10-15T14:25:00Z">
          <w:pPr>
            <w:pStyle w:val="11"/>
            <w:numPr>
              <w:numId w:val="3"/>
            </w:numPr>
            <w:ind w:left="845" w:firstLineChars="0" w:hanging="420"/>
          </w:pPr>
        </w:pPrChange>
      </w:pPr>
      <w:r w:rsidRPr="00046D0D">
        <w:rPr>
          <w:rFonts w:hint="eastAsia"/>
          <w:highlight w:val="yellow"/>
          <w:rPrChange w:id="346" w:author="admin" w:date="2015-10-28T14:40:00Z">
            <w:rPr>
              <w:rFonts w:hint="eastAsia"/>
            </w:rPr>
          </w:rPrChange>
        </w:rPr>
        <w:t>文案：</w:t>
      </w:r>
      <w:ins w:id="347" w:author="admin" w:date="2015-10-28T14:40:00Z">
        <w:r w:rsidR="0053176B" w:rsidRPr="00046D0D">
          <w:rPr>
            <w:rFonts w:hint="eastAsia"/>
            <w:highlight w:val="yellow"/>
            <w:rPrChange w:id="348" w:author="admin" w:date="2015-10-28T14:40:00Z">
              <w:rPr>
                <w:rFonts w:hint="eastAsia"/>
              </w:rPr>
            </w:rPrChange>
          </w:rPr>
          <w:t>待提供（大数据）</w:t>
        </w:r>
      </w:ins>
    </w:p>
    <w:p w:rsidR="00000000" w:rsidRPr="00046D0D" w:rsidRDefault="0033544E">
      <w:pPr>
        <w:pStyle w:val="11"/>
        <w:numPr>
          <w:ilvl w:val="0"/>
          <w:numId w:val="9"/>
        </w:numPr>
        <w:ind w:firstLineChars="0"/>
        <w:rPr>
          <w:color w:val="FF0000"/>
          <w:rPrChange w:id="349" w:author="admin" w:date="2015-10-28T14:40:00Z">
            <w:rPr/>
          </w:rPrChange>
        </w:rPr>
        <w:pPrChange w:id="350" w:author="admin" w:date="2015-10-15T14:25:00Z">
          <w:pPr>
            <w:pStyle w:val="11"/>
            <w:ind w:left="420" w:firstLineChars="0" w:firstLine="0"/>
          </w:pPr>
        </w:pPrChange>
      </w:pPr>
      <w:r w:rsidRPr="00046D0D">
        <w:rPr>
          <w:rFonts w:hint="eastAsia"/>
          <w:color w:val="FF0000"/>
          <w:rPrChange w:id="351" w:author="admin" w:date="2015-10-28T14:40:00Z">
            <w:rPr>
              <w:rFonts w:hint="eastAsia"/>
            </w:rPr>
          </w:rPrChange>
        </w:rPr>
        <w:t>前端：一个微信号可对多个代理人评价，对一个代理人只能评价一次。</w:t>
      </w:r>
      <w:ins w:id="352" w:author="admin" w:date="2015-10-28T14:40:00Z">
        <w:r w:rsidR="0053176B" w:rsidRPr="00046D0D">
          <w:rPr>
            <w:rFonts w:hint="eastAsia"/>
            <w:color w:val="FF0000"/>
            <w:rPrChange w:id="353" w:author="admin" w:date="2015-10-28T14:40:00Z">
              <w:rPr>
                <w:rFonts w:hint="eastAsia"/>
                <w:color w:val="FF0000"/>
                <w:highlight w:val="yellow"/>
              </w:rPr>
            </w:rPrChange>
          </w:rPr>
          <w:t>根据年龄段调用对应的评价文案</w:t>
        </w:r>
      </w:ins>
    </w:p>
    <w:p w:rsidR="00000000" w:rsidRDefault="00823252">
      <w:pPr>
        <w:pStyle w:val="11"/>
        <w:ind w:firstLineChars="0"/>
        <w:pPrChange w:id="354" w:author="admin" w:date="2015-10-15T14:24:00Z">
          <w:pPr>
            <w:pStyle w:val="11"/>
            <w:numPr>
              <w:numId w:val="3"/>
            </w:numPr>
            <w:ind w:left="845" w:firstLineChars="0" w:hanging="420"/>
          </w:pPr>
        </w:pPrChange>
      </w:pPr>
    </w:p>
    <w:p w:rsidR="00190637" w:rsidRDefault="00190637">
      <w:pPr>
        <w:pStyle w:val="11"/>
        <w:ind w:left="420" w:firstLineChars="0" w:firstLine="0"/>
      </w:pPr>
    </w:p>
    <w:p w:rsidR="00126EB9" w:rsidRDefault="00126EB9">
      <w:pPr>
        <w:pStyle w:val="11"/>
        <w:ind w:left="420" w:firstLineChars="0" w:firstLine="0"/>
        <w:rPr>
          <w:ins w:id="355" w:author="admin" w:date="2015-10-28T11:42:00Z"/>
        </w:rPr>
      </w:pPr>
    </w:p>
    <w:p w:rsidR="000B0E76" w:rsidRDefault="000B0E76">
      <w:pPr>
        <w:pStyle w:val="11"/>
        <w:ind w:left="420" w:firstLineChars="0" w:firstLine="0"/>
        <w:rPr>
          <w:ins w:id="356" w:author="admin" w:date="2015-10-28T11:42:00Z"/>
        </w:rPr>
      </w:pPr>
    </w:p>
    <w:p w:rsidR="000B0E76" w:rsidRDefault="000B0E76">
      <w:pPr>
        <w:pStyle w:val="11"/>
        <w:ind w:left="420" w:firstLineChars="0" w:firstLine="0"/>
        <w:rPr>
          <w:ins w:id="357" w:author="admin" w:date="2015-10-28T11:42:00Z"/>
        </w:rPr>
      </w:pPr>
    </w:p>
    <w:p w:rsidR="000B0E76" w:rsidRDefault="000B0E76">
      <w:pPr>
        <w:pStyle w:val="11"/>
        <w:ind w:left="420" w:firstLineChars="0" w:firstLine="0"/>
        <w:rPr>
          <w:ins w:id="358" w:author="admin" w:date="2015-10-28T11:42:00Z"/>
        </w:rPr>
      </w:pPr>
    </w:p>
    <w:p w:rsidR="000B0E76" w:rsidRDefault="000B0E76">
      <w:pPr>
        <w:pStyle w:val="11"/>
        <w:ind w:left="420" w:firstLineChars="0" w:firstLine="0"/>
        <w:rPr>
          <w:ins w:id="359" w:author="admin" w:date="2015-10-28T11:42:00Z"/>
        </w:rPr>
      </w:pPr>
    </w:p>
    <w:p w:rsidR="000B0E76" w:rsidRDefault="000B0E76">
      <w:pPr>
        <w:pStyle w:val="11"/>
        <w:ind w:left="420" w:firstLineChars="0" w:firstLine="0"/>
        <w:rPr>
          <w:ins w:id="360" w:author="admin" w:date="2015-10-28T11:42:00Z"/>
        </w:rPr>
      </w:pPr>
    </w:p>
    <w:p w:rsidR="000B0E76" w:rsidRDefault="000B0E76">
      <w:pPr>
        <w:pStyle w:val="11"/>
        <w:ind w:left="420" w:firstLineChars="0" w:firstLine="0"/>
        <w:rPr>
          <w:ins w:id="361" w:author="admin" w:date="2015-10-28T11:42:00Z"/>
        </w:rPr>
      </w:pPr>
    </w:p>
    <w:p w:rsidR="00000000" w:rsidRDefault="00823252">
      <w:pPr>
        <w:pStyle w:val="11"/>
        <w:ind w:firstLineChars="0" w:firstLine="0"/>
        <w:rPr>
          <w:del w:id="362" w:author="admin" w:date="2015-10-28T13:46:00Z"/>
        </w:rPr>
        <w:pPrChange w:id="363" w:author="admin" w:date="2015-10-28T13:46:00Z">
          <w:pPr>
            <w:pStyle w:val="11"/>
            <w:ind w:left="420" w:firstLineChars="0" w:firstLine="0"/>
          </w:pPr>
        </w:pPrChange>
      </w:pPr>
    </w:p>
    <w:p w:rsidR="00000000" w:rsidRDefault="00823252">
      <w:pPr>
        <w:pStyle w:val="11"/>
        <w:ind w:firstLineChars="0" w:firstLine="0"/>
        <w:pPrChange w:id="364" w:author="admin" w:date="2015-10-28T13:46:00Z">
          <w:pPr>
            <w:pStyle w:val="11"/>
            <w:ind w:left="420" w:firstLineChars="0" w:firstLine="0"/>
          </w:pPr>
        </w:pPrChange>
      </w:pPr>
    </w:p>
    <w:p w:rsidR="00126EB9" w:rsidRPr="00126EB9" w:rsidRDefault="00126EB9" w:rsidP="00126EB9">
      <w:pPr>
        <w:pStyle w:val="11"/>
        <w:ind w:left="420" w:firstLineChars="0" w:firstLine="0"/>
        <w:rPr>
          <w:rFonts w:ascii="微软雅黑" w:eastAsia="微软雅黑" w:hAnsi="微软雅黑"/>
          <w:b/>
          <w:sz w:val="24"/>
          <w:szCs w:val="21"/>
          <w:highlight w:val="lightGray"/>
        </w:rPr>
      </w:pPr>
      <w:r>
        <w:rPr>
          <w:rFonts w:ascii="微软雅黑" w:eastAsia="微软雅黑" w:hAnsi="微软雅黑" w:hint="eastAsia"/>
          <w:b/>
          <w:sz w:val="24"/>
          <w:szCs w:val="21"/>
          <w:highlight w:val="lightGray"/>
        </w:rPr>
        <w:lastRenderedPageBreak/>
        <w:t>8</w:t>
      </w:r>
      <w:r w:rsidRPr="001137E1">
        <w:rPr>
          <w:rFonts w:ascii="微软雅黑" w:eastAsia="微软雅黑" w:hAnsi="微软雅黑" w:hint="eastAsia"/>
          <w:b/>
          <w:sz w:val="24"/>
          <w:szCs w:val="21"/>
          <w:highlight w:val="lightGray"/>
        </w:rPr>
        <w:t>、</w:t>
      </w:r>
      <w:r>
        <w:rPr>
          <w:rFonts w:ascii="微软雅黑" w:eastAsia="微软雅黑" w:hAnsi="微软雅黑" w:hint="eastAsia"/>
          <w:b/>
          <w:sz w:val="24"/>
          <w:szCs w:val="21"/>
          <w:highlight w:val="lightGray"/>
        </w:rPr>
        <w:t>评</w:t>
      </w:r>
      <w:r w:rsidRPr="00126EB9">
        <w:rPr>
          <w:rFonts w:ascii="微软雅黑" w:eastAsia="微软雅黑" w:hAnsi="微软雅黑" w:hint="eastAsia"/>
          <w:b/>
          <w:sz w:val="24"/>
          <w:szCs w:val="21"/>
          <w:highlight w:val="lightGray"/>
        </w:rPr>
        <w:t>价印象</w:t>
      </w:r>
      <w:ins w:id="365" w:author="admin" w:date="2015-10-28T13:47:00Z">
        <w:r w:rsidR="00F51E57">
          <w:rPr>
            <w:rFonts w:ascii="微软雅黑" w:eastAsia="微软雅黑" w:hAnsi="微软雅黑" w:hint="eastAsia"/>
            <w:b/>
            <w:sz w:val="24"/>
            <w:szCs w:val="21"/>
          </w:rPr>
          <w:t>app</w:t>
        </w:r>
      </w:ins>
      <w:ins w:id="366" w:author="admin" w:date="2015-10-28T11:42:00Z">
        <w:r w:rsidR="009B069C">
          <w:rPr>
            <w:rFonts w:ascii="微软雅黑" w:eastAsia="微软雅黑" w:hAnsi="微软雅黑" w:hint="eastAsia"/>
            <w:b/>
            <w:sz w:val="24"/>
            <w:szCs w:val="21"/>
          </w:rPr>
          <w:t>推广</w:t>
        </w:r>
      </w:ins>
      <w:r>
        <w:rPr>
          <w:rFonts w:ascii="微软雅黑" w:eastAsia="微软雅黑" w:hAnsi="微软雅黑" w:hint="eastAsia"/>
          <w:b/>
          <w:sz w:val="24"/>
          <w:szCs w:val="21"/>
        </w:rPr>
        <w:t>：</w:t>
      </w:r>
      <w:r>
        <w:rPr>
          <w:rFonts w:hint="eastAsia"/>
        </w:rPr>
        <w:t>每人必有</w:t>
      </w:r>
    </w:p>
    <w:p w:rsidR="00601964" w:rsidRDefault="0053176B">
      <w:pPr>
        <w:pStyle w:val="11"/>
        <w:ind w:left="420" w:firstLineChars="0" w:firstLine="0"/>
      </w:pPr>
      <w:r>
        <w:rPr>
          <w:noProof/>
        </w:rPr>
        <w:drawing>
          <wp:inline distT="0" distB="0" distL="0" distR="0">
            <wp:extent cx="5274310" cy="522508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25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964" w:rsidRDefault="00601964">
      <w:pPr>
        <w:pStyle w:val="11"/>
        <w:ind w:left="420" w:firstLineChars="0" w:firstLine="0"/>
        <w:rPr>
          <w:ins w:id="367" w:author="admin" w:date="2015-10-28T14:39:00Z"/>
          <w:rFonts w:hint="eastAsia"/>
        </w:rPr>
      </w:pPr>
      <w:del w:id="368" w:author="admin" w:date="2015-10-28T14:18:00Z">
        <w:r w:rsidDel="003B0979">
          <w:rPr>
            <w:rFonts w:hint="eastAsia"/>
          </w:rPr>
          <w:delText>重新查看返回至首页</w:delText>
        </w:r>
      </w:del>
      <w:ins w:id="369" w:author="admin" w:date="2015-10-28T14:18:00Z">
        <w:r w:rsidR="003B0979">
          <w:rPr>
            <w:rFonts w:hint="eastAsia"/>
          </w:rPr>
          <w:t>下拉返回首页</w:t>
        </w:r>
      </w:ins>
    </w:p>
    <w:p w:rsidR="0053176B" w:rsidRDefault="0053176B">
      <w:pPr>
        <w:pStyle w:val="11"/>
        <w:ind w:left="420" w:firstLineChars="0" w:firstLine="0"/>
      </w:pPr>
    </w:p>
    <w:p w:rsidR="009B069C" w:rsidRPr="00486936" w:rsidRDefault="009B069C" w:rsidP="009B069C">
      <w:pPr>
        <w:pStyle w:val="11"/>
        <w:ind w:left="420" w:firstLineChars="0" w:firstLine="0"/>
        <w:rPr>
          <w:ins w:id="370" w:author="admin" w:date="2015-10-28T11:43:00Z"/>
          <w:rFonts w:ascii="微软雅黑" w:eastAsia="微软雅黑" w:hAnsi="微软雅黑"/>
          <w:b/>
          <w:sz w:val="24"/>
          <w:szCs w:val="21"/>
        </w:rPr>
      </w:pPr>
      <w:ins w:id="371" w:author="admin" w:date="2015-10-28T11:43:00Z">
        <w:r>
          <w:rPr>
            <w:rFonts w:ascii="微软雅黑" w:eastAsia="微软雅黑" w:hAnsi="微软雅黑" w:hint="eastAsia"/>
            <w:b/>
            <w:sz w:val="24"/>
            <w:szCs w:val="21"/>
          </w:rPr>
          <w:t>整合</w:t>
        </w:r>
        <w:r>
          <w:rPr>
            <w:rFonts w:ascii="微软雅黑" w:eastAsia="微软雅黑" w:hAnsi="微软雅黑" w:hint="eastAsia"/>
            <w:b/>
            <w:sz w:val="24"/>
            <w:szCs w:val="21"/>
            <w:highlight w:val="lightGray"/>
          </w:rPr>
          <w:t>出行保appp推广</w:t>
        </w:r>
        <w:r>
          <w:rPr>
            <w:rFonts w:ascii="微软雅黑" w:eastAsia="微软雅黑" w:hAnsi="微软雅黑" w:hint="eastAsia"/>
            <w:b/>
            <w:sz w:val="24"/>
            <w:szCs w:val="21"/>
          </w:rPr>
          <w:t xml:space="preserve">，一句文案+图  </w:t>
        </w:r>
      </w:ins>
    </w:p>
    <w:p w:rsidR="00126EB9" w:rsidRDefault="00126EB9">
      <w:pPr>
        <w:pStyle w:val="11"/>
        <w:ind w:left="420" w:firstLineChars="0" w:firstLine="0"/>
      </w:pPr>
    </w:p>
    <w:p w:rsidR="00E56D81" w:rsidRDefault="004B0279">
      <w:pPr>
        <w:pStyle w:val="11"/>
        <w:ind w:left="420" w:firstLineChars="0" w:firstLine="0"/>
        <w:rPr>
          <w:ins w:id="372" w:author="admin" w:date="2015-10-28T13:47:00Z"/>
        </w:rPr>
      </w:pPr>
      <w:ins w:id="373" w:author="admin" w:date="2015-10-28T13:47:00Z">
        <w:r>
          <w:rPr>
            <w:rFonts w:hint="eastAsia"/>
          </w:rPr>
          <w:t>项目排期：</w:t>
        </w:r>
      </w:ins>
    </w:p>
    <w:p w:rsidR="004B0279" w:rsidRDefault="004B0279">
      <w:pPr>
        <w:pStyle w:val="11"/>
        <w:ind w:left="420" w:firstLineChars="0" w:firstLine="0"/>
        <w:rPr>
          <w:ins w:id="374" w:author="admin" w:date="2015-10-28T13:48:00Z"/>
        </w:rPr>
      </w:pPr>
      <w:ins w:id="375" w:author="admin" w:date="2015-10-28T13:48:00Z">
        <w:r>
          <w:rPr>
            <w:rFonts w:hint="eastAsia"/>
          </w:rPr>
          <w:t>上线时间：</w:t>
        </w:r>
        <w:r>
          <w:rPr>
            <w:rFonts w:hint="eastAsia"/>
          </w:rPr>
          <w:t>11</w:t>
        </w:r>
        <w:r w:rsidR="00861F77">
          <w:rPr>
            <w:rFonts w:hint="eastAsia"/>
          </w:rPr>
          <w:t>月</w:t>
        </w:r>
      </w:ins>
      <w:ins w:id="376" w:author="admin" w:date="2015-10-28T14:10:00Z">
        <w:r w:rsidR="00861F77">
          <w:rPr>
            <w:rFonts w:hint="eastAsia"/>
          </w:rPr>
          <w:t>25</w:t>
        </w:r>
        <w:r w:rsidR="00861F77">
          <w:rPr>
            <w:rFonts w:hint="eastAsia"/>
          </w:rPr>
          <w:t>日</w:t>
        </w:r>
      </w:ins>
    </w:p>
    <w:p w:rsidR="004B0279" w:rsidRDefault="004B040A">
      <w:pPr>
        <w:pStyle w:val="11"/>
        <w:ind w:left="420" w:firstLineChars="0" w:firstLine="0"/>
        <w:rPr>
          <w:ins w:id="377" w:author="admin" w:date="2015-10-28T13:50:00Z"/>
        </w:rPr>
      </w:pPr>
      <w:ins w:id="378" w:author="admin" w:date="2015-10-28T13:50:00Z">
        <w:r>
          <w:rPr>
            <w:rFonts w:hint="eastAsia"/>
          </w:rPr>
          <w:t>设计：</w:t>
        </w:r>
      </w:ins>
      <w:ins w:id="379" w:author="admin" w:date="2015-10-28T14:11:00Z">
        <w:r w:rsidR="00861F77">
          <w:rPr>
            <w:rFonts w:hint="eastAsia"/>
          </w:rPr>
          <w:t>10.29-11.05</w:t>
        </w:r>
      </w:ins>
    </w:p>
    <w:p w:rsidR="004B040A" w:rsidRDefault="004B040A">
      <w:pPr>
        <w:pStyle w:val="11"/>
        <w:ind w:left="420" w:firstLineChars="0" w:firstLine="0"/>
        <w:rPr>
          <w:ins w:id="380" w:author="admin" w:date="2015-10-28T13:50:00Z"/>
        </w:rPr>
      </w:pPr>
      <w:ins w:id="381" w:author="admin" w:date="2015-10-28T13:50:00Z">
        <w:r>
          <w:rPr>
            <w:rFonts w:hint="eastAsia"/>
          </w:rPr>
          <w:t>前端</w:t>
        </w:r>
      </w:ins>
      <w:ins w:id="382" w:author="admin" w:date="2015-10-28T14:11:00Z">
        <w:r w:rsidR="00861F77">
          <w:rPr>
            <w:rFonts w:hint="eastAsia"/>
          </w:rPr>
          <w:t>、后端</w:t>
        </w:r>
      </w:ins>
      <w:ins w:id="383" w:author="admin" w:date="2015-10-28T13:50:00Z">
        <w:r>
          <w:rPr>
            <w:rFonts w:hint="eastAsia"/>
          </w:rPr>
          <w:t>：</w:t>
        </w:r>
      </w:ins>
      <w:ins w:id="384" w:author="admin" w:date="2015-10-28T14:15:00Z">
        <w:r w:rsidR="00861F77">
          <w:rPr>
            <w:rFonts w:hint="eastAsia"/>
          </w:rPr>
          <w:t>11.06-11.13</w:t>
        </w:r>
      </w:ins>
    </w:p>
    <w:p w:rsidR="004B040A" w:rsidRDefault="004B040A">
      <w:pPr>
        <w:pStyle w:val="11"/>
        <w:ind w:left="420" w:firstLineChars="0" w:firstLine="0"/>
        <w:rPr>
          <w:ins w:id="385" w:author="admin" w:date="2015-10-28T13:50:00Z"/>
        </w:rPr>
      </w:pPr>
      <w:ins w:id="386" w:author="admin" w:date="2015-10-28T13:50:00Z">
        <w:r>
          <w:rPr>
            <w:rFonts w:hint="eastAsia"/>
          </w:rPr>
          <w:t>测试：</w:t>
        </w:r>
      </w:ins>
      <w:ins w:id="387" w:author="admin" w:date="2015-10-28T14:16:00Z">
        <w:r w:rsidR="00861F77">
          <w:rPr>
            <w:rFonts w:hint="eastAsia"/>
          </w:rPr>
          <w:t>11.16-11.20</w:t>
        </w:r>
      </w:ins>
    </w:p>
    <w:p w:rsidR="004B040A" w:rsidRPr="004B040A" w:rsidRDefault="00861F77">
      <w:pPr>
        <w:pStyle w:val="11"/>
        <w:ind w:left="420" w:firstLineChars="0" w:firstLine="0"/>
        <w:rPr>
          <w:ins w:id="388" w:author="admin" w:date="2015-10-28T13:47:00Z"/>
        </w:rPr>
      </w:pPr>
      <w:ins w:id="389" w:author="admin" w:date="2015-10-28T14:16:00Z">
        <w:r>
          <w:rPr>
            <w:rFonts w:hint="eastAsia"/>
          </w:rPr>
          <w:t>数据用户测试：</w:t>
        </w:r>
        <w:r>
          <w:rPr>
            <w:rFonts w:hint="eastAsia"/>
          </w:rPr>
          <w:t>11.20-11.24</w:t>
        </w:r>
      </w:ins>
    </w:p>
    <w:p w:rsidR="00000000" w:rsidRDefault="00823252">
      <w:pPr>
        <w:pStyle w:val="11"/>
        <w:ind w:firstLineChars="0"/>
        <w:pPrChange w:id="390" w:author="admin" w:date="2015-10-28T13:47:00Z">
          <w:pPr>
            <w:pStyle w:val="11"/>
            <w:ind w:left="420" w:firstLineChars="0" w:firstLine="0"/>
          </w:pPr>
        </w:pPrChange>
      </w:pPr>
    </w:p>
    <w:p w:rsidR="00126EB9" w:rsidRPr="002C1152" w:rsidRDefault="00126EB9">
      <w:pPr>
        <w:pStyle w:val="11"/>
        <w:ind w:left="420" w:firstLineChars="0" w:firstLine="0"/>
      </w:pPr>
    </w:p>
    <w:sectPr w:rsidR="00126EB9" w:rsidRPr="002C1152" w:rsidSect="00233C94">
      <w:footerReference w:type="default" r:id="rId1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3252" w:rsidRDefault="00823252" w:rsidP="00233C94">
      <w:r>
        <w:separator/>
      </w:r>
    </w:p>
  </w:endnote>
  <w:endnote w:type="continuationSeparator" w:id="1">
    <w:p w:rsidR="00823252" w:rsidRDefault="00823252" w:rsidP="00233C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VGJKSU+·ÂËÎ_GB2312">
    <w:altName w:val="Arial Unicode MS"/>
    <w:charset w:val="00"/>
    <w:family w:val="auto"/>
    <w:pitch w:val="default"/>
    <w:sig w:usb0="00000000" w:usb1="01010101" w:usb2="01010101" w:usb3="01010101" w:csb0="01010101" w:csb1="01010101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C94" w:rsidRDefault="0033544E">
    <w:pPr>
      <w:pStyle w:val="a7"/>
      <w:jc w:val="center"/>
    </w:pPr>
    <w:r w:rsidRPr="0033544E">
      <w:fldChar w:fldCharType="begin"/>
    </w:r>
    <w:r w:rsidR="00BD2C03">
      <w:instrText xml:space="preserve"> PAGE   \* MERGEFORMAT </w:instrText>
    </w:r>
    <w:r w:rsidRPr="0033544E">
      <w:fldChar w:fldCharType="separate"/>
    </w:r>
    <w:r w:rsidR="00FE7D7A" w:rsidRPr="00FE7D7A">
      <w:rPr>
        <w:noProof/>
        <w:lang w:val="zh-CN"/>
      </w:rPr>
      <w:t>8</w:t>
    </w:r>
    <w:r>
      <w:rPr>
        <w:lang w:val="zh-CN"/>
      </w:rPr>
      <w:fldChar w:fldCharType="end"/>
    </w:r>
  </w:p>
  <w:p w:rsidR="00233C94" w:rsidRDefault="00233C94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3252" w:rsidRDefault="00823252" w:rsidP="00233C94">
      <w:r>
        <w:separator/>
      </w:r>
    </w:p>
  </w:footnote>
  <w:footnote w:type="continuationSeparator" w:id="1">
    <w:p w:rsidR="00823252" w:rsidRDefault="00823252" w:rsidP="00233C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B4E1C"/>
    <w:multiLevelType w:val="hybridMultilevel"/>
    <w:tmpl w:val="AF8AD5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0793773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">
    <w:nsid w:val="142A548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6293E8F"/>
    <w:multiLevelType w:val="hybridMultilevel"/>
    <w:tmpl w:val="C8FE6A80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>
    <w:nsid w:val="2C224661"/>
    <w:multiLevelType w:val="hybridMultilevel"/>
    <w:tmpl w:val="63C04A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40F5495F"/>
    <w:multiLevelType w:val="hybridMultilevel"/>
    <w:tmpl w:val="FDC404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9FD1600"/>
    <w:multiLevelType w:val="hybridMultilevel"/>
    <w:tmpl w:val="7A487DAE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7">
    <w:nsid w:val="64D6205C"/>
    <w:multiLevelType w:val="hybridMultilevel"/>
    <w:tmpl w:val="41C240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6A22934"/>
    <w:multiLevelType w:val="hybridMultilevel"/>
    <w:tmpl w:val="F558B11A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>
    <w:nsid w:val="6EC12AC8"/>
    <w:multiLevelType w:val="hybridMultilevel"/>
    <w:tmpl w:val="76B2E5A4"/>
    <w:lvl w:ilvl="0" w:tplc="82A0C8B8">
      <w:start w:val="1"/>
      <w:numFmt w:val="decimal"/>
      <w:lvlText w:val="%1.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4"/>
  </w:num>
  <w:num w:numId="5">
    <w:abstractNumId w:val="9"/>
  </w:num>
  <w:num w:numId="6">
    <w:abstractNumId w:val="7"/>
  </w:num>
  <w:num w:numId="7">
    <w:abstractNumId w:val="5"/>
  </w:num>
  <w:num w:numId="8">
    <w:abstractNumId w:val="6"/>
  </w:num>
  <w:num w:numId="9">
    <w:abstractNumId w:val="0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trackRevisions/>
  <w:defaultTabStop w:val="420"/>
  <w:drawingGridVerticalSpacing w:val="156"/>
  <w:noPunctuationKerning/>
  <w:characterSpacingControl w:val="compressPunctuation"/>
  <w:hdrShapeDefaults>
    <o:shapedefaults v:ext="edit" spidmax="55298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  <w:useFELayout/>
  </w:compat>
  <w:rsids>
    <w:rsidRoot w:val="005E4334"/>
    <w:rsid w:val="000167D5"/>
    <w:rsid w:val="00045208"/>
    <w:rsid w:val="00046D0D"/>
    <w:rsid w:val="000A0B1C"/>
    <w:rsid w:val="000B0E76"/>
    <w:rsid w:val="000D3254"/>
    <w:rsid w:val="000F0224"/>
    <w:rsid w:val="001137E1"/>
    <w:rsid w:val="001149C4"/>
    <w:rsid w:val="00123507"/>
    <w:rsid w:val="00123747"/>
    <w:rsid w:val="00126EB9"/>
    <w:rsid w:val="00140793"/>
    <w:rsid w:val="00140CE9"/>
    <w:rsid w:val="00176EAF"/>
    <w:rsid w:val="00190637"/>
    <w:rsid w:val="001A1B5E"/>
    <w:rsid w:val="001B00D6"/>
    <w:rsid w:val="001C1EF0"/>
    <w:rsid w:val="001C41AB"/>
    <w:rsid w:val="001D7247"/>
    <w:rsid w:val="001E6C55"/>
    <w:rsid w:val="001F52B9"/>
    <w:rsid w:val="00203446"/>
    <w:rsid w:val="0021042E"/>
    <w:rsid w:val="0022669B"/>
    <w:rsid w:val="00233C94"/>
    <w:rsid w:val="00247C7D"/>
    <w:rsid w:val="0025580D"/>
    <w:rsid w:val="0026135C"/>
    <w:rsid w:val="00281408"/>
    <w:rsid w:val="002C1152"/>
    <w:rsid w:val="002C177C"/>
    <w:rsid w:val="002E44AB"/>
    <w:rsid w:val="002F2150"/>
    <w:rsid w:val="00330057"/>
    <w:rsid w:val="0033544E"/>
    <w:rsid w:val="00336707"/>
    <w:rsid w:val="00347207"/>
    <w:rsid w:val="00362DFA"/>
    <w:rsid w:val="00386712"/>
    <w:rsid w:val="00386E89"/>
    <w:rsid w:val="003928D1"/>
    <w:rsid w:val="00396022"/>
    <w:rsid w:val="003A1685"/>
    <w:rsid w:val="003A52F1"/>
    <w:rsid w:val="003B0979"/>
    <w:rsid w:val="003B1F93"/>
    <w:rsid w:val="003C317C"/>
    <w:rsid w:val="003C6670"/>
    <w:rsid w:val="003D2E81"/>
    <w:rsid w:val="003E1FB5"/>
    <w:rsid w:val="003E29A8"/>
    <w:rsid w:val="003E6198"/>
    <w:rsid w:val="0040696B"/>
    <w:rsid w:val="00423202"/>
    <w:rsid w:val="00460B7E"/>
    <w:rsid w:val="00463E0C"/>
    <w:rsid w:val="00486936"/>
    <w:rsid w:val="0049443C"/>
    <w:rsid w:val="004B0279"/>
    <w:rsid w:val="004B040A"/>
    <w:rsid w:val="004C2DD3"/>
    <w:rsid w:val="004D03E0"/>
    <w:rsid w:val="004D3C16"/>
    <w:rsid w:val="004E0811"/>
    <w:rsid w:val="00506D0E"/>
    <w:rsid w:val="00510DEC"/>
    <w:rsid w:val="00514D37"/>
    <w:rsid w:val="00515F1C"/>
    <w:rsid w:val="00524DED"/>
    <w:rsid w:val="00526B2F"/>
    <w:rsid w:val="0053176B"/>
    <w:rsid w:val="00546C15"/>
    <w:rsid w:val="00570192"/>
    <w:rsid w:val="005722CB"/>
    <w:rsid w:val="005B6152"/>
    <w:rsid w:val="005E40D4"/>
    <w:rsid w:val="005E4334"/>
    <w:rsid w:val="00601964"/>
    <w:rsid w:val="006258E9"/>
    <w:rsid w:val="006414A0"/>
    <w:rsid w:val="0064516F"/>
    <w:rsid w:val="00650666"/>
    <w:rsid w:val="00665E42"/>
    <w:rsid w:val="00690E63"/>
    <w:rsid w:val="0069552B"/>
    <w:rsid w:val="006A2F1C"/>
    <w:rsid w:val="006B6D4D"/>
    <w:rsid w:val="006E7F11"/>
    <w:rsid w:val="006F15D7"/>
    <w:rsid w:val="006F21D6"/>
    <w:rsid w:val="007133F0"/>
    <w:rsid w:val="007152BF"/>
    <w:rsid w:val="00734815"/>
    <w:rsid w:val="007371B0"/>
    <w:rsid w:val="00747B3B"/>
    <w:rsid w:val="00767B83"/>
    <w:rsid w:val="00771A84"/>
    <w:rsid w:val="00772720"/>
    <w:rsid w:val="00782EEA"/>
    <w:rsid w:val="00796C8F"/>
    <w:rsid w:val="007A158E"/>
    <w:rsid w:val="007B0DFC"/>
    <w:rsid w:val="007D06B6"/>
    <w:rsid w:val="00801081"/>
    <w:rsid w:val="008014A9"/>
    <w:rsid w:val="00805ECB"/>
    <w:rsid w:val="00823252"/>
    <w:rsid w:val="00836920"/>
    <w:rsid w:val="00841380"/>
    <w:rsid w:val="0084440A"/>
    <w:rsid w:val="00861F77"/>
    <w:rsid w:val="008639ED"/>
    <w:rsid w:val="008744D3"/>
    <w:rsid w:val="00895AF4"/>
    <w:rsid w:val="008C1244"/>
    <w:rsid w:val="008F6F88"/>
    <w:rsid w:val="00907F18"/>
    <w:rsid w:val="00915163"/>
    <w:rsid w:val="00927A0D"/>
    <w:rsid w:val="00957694"/>
    <w:rsid w:val="009634F3"/>
    <w:rsid w:val="0098228F"/>
    <w:rsid w:val="00990F39"/>
    <w:rsid w:val="009A18E8"/>
    <w:rsid w:val="009A33E1"/>
    <w:rsid w:val="009A3A7B"/>
    <w:rsid w:val="009B069C"/>
    <w:rsid w:val="009D61B6"/>
    <w:rsid w:val="009E17DC"/>
    <w:rsid w:val="00A41AEF"/>
    <w:rsid w:val="00A43D3B"/>
    <w:rsid w:val="00A46F01"/>
    <w:rsid w:val="00A50FAF"/>
    <w:rsid w:val="00A5433D"/>
    <w:rsid w:val="00A72608"/>
    <w:rsid w:val="00A763D6"/>
    <w:rsid w:val="00AA0AC3"/>
    <w:rsid w:val="00AA68A5"/>
    <w:rsid w:val="00AB0A57"/>
    <w:rsid w:val="00AC52DE"/>
    <w:rsid w:val="00AF0728"/>
    <w:rsid w:val="00B05E1E"/>
    <w:rsid w:val="00B131B8"/>
    <w:rsid w:val="00B178CF"/>
    <w:rsid w:val="00B572E9"/>
    <w:rsid w:val="00B911E1"/>
    <w:rsid w:val="00B93214"/>
    <w:rsid w:val="00BC1D75"/>
    <w:rsid w:val="00BC24BB"/>
    <w:rsid w:val="00BD2C03"/>
    <w:rsid w:val="00BD77FD"/>
    <w:rsid w:val="00BE0828"/>
    <w:rsid w:val="00C00A1C"/>
    <w:rsid w:val="00C16122"/>
    <w:rsid w:val="00C20EE7"/>
    <w:rsid w:val="00C6313F"/>
    <w:rsid w:val="00C74EC6"/>
    <w:rsid w:val="00C87D45"/>
    <w:rsid w:val="00CB716D"/>
    <w:rsid w:val="00CC4446"/>
    <w:rsid w:val="00D07DE0"/>
    <w:rsid w:val="00D240B9"/>
    <w:rsid w:val="00D55E30"/>
    <w:rsid w:val="00D74539"/>
    <w:rsid w:val="00D7733A"/>
    <w:rsid w:val="00D80EF0"/>
    <w:rsid w:val="00D97A12"/>
    <w:rsid w:val="00DB278D"/>
    <w:rsid w:val="00DD14F2"/>
    <w:rsid w:val="00DD37AC"/>
    <w:rsid w:val="00DE720F"/>
    <w:rsid w:val="00DF08C4"/>
    <w:rsid w:val="00DF39D0"/>
    <w:rsid w:val="00DF49BF"/>
    <w:rsid w:val="00E0595B"/>
    <w:rsid w:val="00E06194"/>
    <w:rsid w:val="00E13A26"/>
    <w:rsid w:val="00E32040"/>
    <w:rsid w:val="00E47B2F"/>
    <w:rsid w:val="00E56D81"/>
    <w:rsid w:val="00E70A82"/>
    <w:rsid w:val="00EB2E7E"/>
    <w:rsid w:val="00F13A32"/>
    <w:rsid w:val="00F17901"/>
    <w:rsid w:val="00F27F98"/>
    <w:rsid w:val="00F46AD3"/>
    <w:rsid w:val="00F51E57"/>
    <w:rsid w:val="00F6041C"/>
    <w:rsid w:val="00F6758E"/>
    <w:rsid w:val="00F72413"/>
    <w:rsid w:val="00F75C55"/>
    <w:rsid w:val="00F94A80"/>
    <w:rsid w:val="00FB3E43"/>
    <w:rsid w:val="00FE7D7A"/>
    <w:rsid w:val="00FF397D"/>
    <w:rsid w:val="00FF79CC"/>
    <w:rsid w:val="06721316"/>
    <w:rsid w:val="079A2C25"/>
    <w:rsid w:val="0C0610E4"/>
    <w:rsid w:val="154B4BD3"/>
    <w:rsid w:val="1C4219F2"/>
    <w:rsid w:val="25833F3C"/>
    <w:rsid w:val="2DB81C0E"/>
    <w:rsid w:val="31056DF8"/>
    <w:rsid w:val="320A604A"/>
    <w:rsid w:val="3C807ACE"/>
    <w:rsid w:val="4250605B"/>
    <w:rsid w:val="4E87777E"/>
    <w:rsid w:val="63770A0D"/>
    <w:rsid w:val="7BE66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99"/>
    <w:lsdException w:name="header" w:semiHidden="0" w:uiPriority="99"/>
    <w:lsdException w:name="footer" w:semiHidden="0" w:uiPriority="99"/>
    <w:lsdException w:name="caption" w:uiPriority="35" w:qFormat="1"/>
    <w:lsdException w:name="annotation reference" w:semiHidden="0" w:uiPriority="99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99"/>
    <w:lsdException w:name="HTML Top of Form" w:uiPriority="99"/>
    <w:lsdException w:name="HTML Bottom of Form" w:uiPriority="99"/>
    <w:lsdException w:name="Normal Table" w:semiHidden="0" w:uiPriority="99" w:qFormat="1"/>
    <w:lsdException w:name="annotation subject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34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C9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33C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233C94"/>
    <w:pPr>
      <w:keepNext/>
      <w:keepLines/>
      <w:spacing w:beforeLines="50" w:line="0" w:lineRule="atLeast"/>
      <w:ind w:right="527"/>
      <w:jc w:val="left"/>
      <w:outlineLvl w:val="1"/>
    </w:pPr>
    <w:rPr>
      <w:b/>
      <w:szCs w:val="20"/>
      <w:lang w:val="zh-CN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3C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33C94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sid w:val="00233C94"/>
    <w:rPr>
      <w:b/>
      <w:bCs/>
    </w:rPr>
  </w:style>
  <w:style w:type="paragraph" w:styleId="a4">
    <w:name w:val="annotation text"/>
    <w:basedOn w:val="a"/>
    <w:link w:val="Char0"/>
    <w:uiPriority w:val="99"/>
    <w:unhideWhenUsed/>
    <w:rsid w:val="00233C94"/>
    <w:pPr>
      <w:jc w:val="left"/>
    </w:pPr>
  </w:style>
  <w:style w:type="paragraph" w:styleId="a5">
    <w:name w:val="Document Map"/>
    <w:basedOn w:val="a"/>
    <w:link w:val="Char1"/>
    <w:uiPriority w:val="99"/>
    <w:unhideWhenUsed/>
    <w:rsid w:val="00233C94"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rsid w:val="00233C94"/>
    <w:pPr>
      <w:ind w:leftChars="400" w:left="840"/>
    </w:pPr>
  </w:style>
  <w:style w:type="paragraph" w:styleId="a6">
    <w:name w:val="Balloon Text"/>
    <w:basedOn w:val="a"/>
    <w:link w:val="Char2"/>
    <w:uiPriority w:val="99"/>
    <w:unhideWhenUsed/>
    <w:rsid w:val="00233C94"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rsid w:val="00233C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uiPriority w:val="99"/>
    <w:unhideWhenUsed/>
    <w:rsid w:val="00233C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233C94"/>
  </w:style>
  <w:style w:type="paragraph" w:styleId="20">
    <w:name w:val="toc 2"/>
    <w:basedOn w:val="a"/>
    <w:next w:val="a"/>
    <w:uiPriority w:val="39"/>
    <w:unhideWhenUsed/>
    <w:rsid w:val="00233C94"/>
    <w:pPr>
      <w:ind w:leftChars="200" w:left="420"/>
    </w:pPr>
  </w:style>
  <w:style w:type="character" w:styleId="a9">
    <w:name w:val="Hyperlink"/>
    <w:basedOn w:val="a0"/>
    <w:uiPriority w:val="99"/>
    <w:unhideWhenUsed/>
    <w:rsid w:val="00233C94"/>
    <w:rPr>
      <w:color w:val="0000FF"/>
      <w:u w:val="single"/>
    </w:rPr>
  </w:style>
  <w:style w:type="character" w:styleId="aa">
    <w:name w:val="annotation reference"/>
    <w:basedOn w:val="a0"/>
    <w:uiPriority w:val="99"/>
    <w:unhideWhenUsed/>
    <w:rsid w:val="00233C94"/>
    <w:rPr>
      <w:sz w:val="21"/>
      <w:szCs w:val="21"/>
    </w:rPr>
  </w:style>
  <w:style w:type="table" w:styleId="ab">
    <w:name w:val="Table Grid"/>
    <w:basedOn w:val="a1"/>
    <w:uiPriority w:val="59"/>
    <w:rsid w:val="00233C9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表格栏头"/>
    <w:basedOn w:val="ad"/>
    <w:next w:val="ad"/>
    <w:rsid w:val="00233C94"/>
    <w:rPr>
      <w:b/>
    </w:rPr>
  </w:style>
  <w:style w:type="paragraph" w:customStyle="1" w:styleId="ad">
    <w:name w:val="表格正文"/>
    <w:basedOn w:val="a"/>
    <w:rsid w:val="00233C94"/>
    <w:pPr>
      <w:widowControl/>
      <w:overflowPunct w:val="0"/>
      <w:autoSpaceDE w:val="0"/>
      <w:autoSpaceDN w:val="0"/>
      <w:adjustRightInd w:val="0"/>
      <w:spacing w:before="60" w:after="60" w:line="360" w:lineRule="auto"/>
      <w:jc w:val="left"/>
      <w:textAlignment w:val="baseline"/>
    </w:pPr>
    <w:rPr>
      <w:rFonts w:ascii="Garamond" w:hAnsi="Garamond"/>
      <w:kern w:val="0"/>
      <w:sz w:val="24"/>
      <w:szCs w:val="20"/>
    </w:rPr>
  </w:style>
  <w:style w:type="paragraph" w:customStyle="1" w:styleId="TOC1">
    <w:name w:val="TOC 标题1"/>
    <w:basedOn w:val="1"/>
    <w:next w:val="a"/>
    <w:uiPriority w:val="39"/>
    <w:unhideWhenUsed/>
    <w:qFormat/>
    <w:rsid w:val="00233C94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11">
    <w:name w:val="列出段落1"/>
    <w:basedOn w:val="a"/>
    <w:uiPriority w:val="34"/>
    <w:qFormat/>
    <w:rsid w:val="00233C94"/>
    <w:pPr>
      <w:ind w:firstLineChars="200" w:firstLine="420"/>
    </w:pPr>
  </w:style>
  <w:style w:type="character" w:customStyle="1" w:styleId="2Char">
    <w:name w:val="标题 2 Char"/>
    <w:basedOn w:val="a0"/>
    <w:link w:val="2"/>
    <w:rsid w:val="00233C94"/>
    <w:rPr>
      <w:rFonts w:ascii="Times New Roman" w:eastAsia="宋体" w:hAnsi="Times New Roman" w:cs="Times New Roman"/>
      <w:b/>
      <w:szCs w:val="20"/>
      <w:lang w:val="zh-CN"/>
    </w:rPr>
  </w:style>
  <w:style w:type="character" w:customStyle="1" w:styleId="1Char">
    <w:name w:val="标题 1 Char"/>
    <w:basedOn w:val="a0"/>
    <w:link w:val="1"/>
    <w:uiPriority w:val="9"/>
    <w:rsid w:val="00233C9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Char1">
    <w:name w:val="文档结构图 Char"/>
    <w:basedOn w:val="a0"/>
    <w:link w:val="a5"/>
    <w:uiPriority w:val="99"/>
    <w:semiHidden/>
    <w:rsid w:val="00233C94"/>
    <w:rPr>
      <w:rFonts w:ascii="宋体" w:eastAsia="宋体" w:hAnsi="Times New Roman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33C94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2">
    <w:name w:val="批注框文本 Char"/>
    <w:basedOn w:val="a0"/>
    <w:link w:val="a6"/>
    <w:uiPriority w:val="99"/>
    <w:semiHidden/>
    <w:rsid w:val="00233C94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rsid w:val="00233C9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basedOn w:val="Char0"/>
    <w:link w:val="a3"/>
    <w:uiPriority w:val="99"/>
    <w:semiHidden/>
    <w:rsid w:val="00233C94"/>
    <w:rPr>
      <w:b/>
      <w:bCs/>
    </w:rPr>
  </w:style>
  <w:style w:type="character" w:customStyle="1" w:styleId="4Char">
    <w:name w:val="标题 4 Char"/>
    <w:basedOn w:val="a0"/>
    <w:link w:val="4"/>
    <w:uiPriority w:val="9"/>
    <w:rsid w:val="00233C94"/>
    <w:rPr>
      <w:rFonts w:ascii="Cambria" w:eastAsia="宋体" w:hAnsi="Cambria"/>
      <w:b/>
      <w:bCs/>
      <w:sz w:val="28"/>
      <w:szCs w:val="28"/>
    </w:rPr>
  </w:style>
  <w:style w:type="character" w:customStyle="1" w:styleId="Char4">
    <w:name w:val="页眉 Char"/>
    <w:basedOn w:val="a0"/>
    <w:link w:val="a8"/>
    <w:uiPriority w:val="99"/>
    <w:semiHidden/>
    <w:rsid w:val="00233C94"/>
    <w:rPr>
      <w:rFonts w:ascii="Times New Roman" w:eastAsia="宋体" w:hAnsi="Times New Roman" w:cs="Times New Roman"/>
      <w:sz w:val="18"/>
      <w:szCs w:val="18"/>
    </w:rPr>
  </w:style>
  <w:style w:type="character" w:customStyle="1" w:styleId="Char3">
    <w:name w:val="页脚 Char"/>
    <w:basedOn w:val="a0"/>
    <w:link w:val="a7"/>
    <w:uiPriority w:val="99"/>
    <w:rsid w:val="00233C94"/>
    <w:rPr>
      <w:rFonts w:ascii="Times New Roman" w:eastAsia="宋体" w:hAnsi="Times New Roman" w:cs="Times New Roman"/>
      <w:sz w:val="18"/>
      <w:szCs w:val="18"/>
    </w:rPr>
  </w:style>
  <w:style w:type="paragraph" w:styleId="ae">
    <w:name w:val="List Paragraph"/>
    <w:basedOn w:val="a"/>
    <w:uiPriority w:val="34"/>
    <w:qFormat/>
    <w:rsid w:val="00801081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f">
    <w:name w:val="No Spacing"/>
    <w:uiPriority w:val="1"/>
    <w:qFormat/>
    <w:rsid w:val="0080108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D588EC5-ABFE-4C30-8F54-9F69FF99B8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12</Pages>
  <Words>400</Words>
  <Characters>2285</Characters>
  <Application>Microsoft Office Word</Application>
  <DocSecurity>0</DocSecurity>
  <Lines>19</Lines>
  <Paragraphs>5</Paragraphs>
  <ScaleCrop>false</ScaleCrop>
  <Company>Microsoft</Company>
  <LinksUpToDate>false</LinksUpToDate>
  <CharactersWithSpaces>2680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天使爱心卡</dc:title>
  <dc:creator>admin</dc:creator>
  <cp:lastModifiedBy>admin</cp:lastModifiedBy>
  <cp:revision>25</cp:revision>
  <dcterms:created xsi:type="dcterms:W3CDTF">2015-10-27T03:47:00Z</dcterms:created>
  <dcterms:modified xsi:type="dcterms:W3CDTF">2015-10-28T06:45:00Z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